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F81BD" w:themeColor="accent1"/>
        </w:rPr>
        <w:id w:val="-15879164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478859B" w14:textId="214AE12E" w:rsidR="009D0192" w:rsidRDefault="009D0192">
          <w:pPr>
            <w:pStyle w:val="Sansinterligne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/>
            </w:rPr>
            <w:drawing>
              <wp:inline distT="0" distB="0" distL="0" distR="0" wp14:anchorId="57A7A488" wp14:editId="555FCF3F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BC703679FA974BCFBFB57094A56229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AA64DA" w14:textId="01C80FC1" w:rsidR="009D0192" w:rsidRDefault="009D0192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Projet GTA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8F7F25001073418B9C0BAC0BF1C44A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9EBB4FF" w14:textId="64BAAB74" w:rsidR="009D0192" w:rsidRDefault="009D0192">
              <w:pPr>
                <w:pStyle w:val="Sansinterligne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Cahier des charges</w:t>
              </w:r>
            </w:p>
          </w:sdtContent>
        </w:sdt>
        <w:p w14:paraId="228B5E26" w14:textId="77777777" w:rsidR="009D0192" w:rsidRDefault="009D0192">
          <w:pPr>
            <w:pStyle w:val="Sansinterligne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9E758F" wp14:editId="7510C8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9085580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47F67C1" w14:textId="6D3D58DB" w:rsidR="009D0192" w:rsidRDefault="00033DB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février 2023</w:t>
                                    </w:r>
                                  </w:p>
                                </w:sdtContent>
                              </w:sdt>
                              <w:p w14:paraId="36BC4A34" w14:textId="2CA03D96" w:rsidR="009D0192" w:rsidRDefault="00F15423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0192">
                                      <w:rPr>
                                        <w:caps/>
                                        <w:color w:val="4F81BD" w:themeColor="accent1"/>
                                      </w:rPr>
                                      <w:t>AFPA</w:t>
                                    </w:r>
                                  </w:sdtContent>
                                </w:sdt>
                              </w:p>
                              <w:p w14:paraId="707786BA" w14:textId="57618208" w:rsidR="009D0192" w:rsidRDefault="00F15423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3DB3">
                                      <w:rPr>
                                        <w:color w:val="4F81BD" w:themeColor="accent1"/>
                                      </w:rPr>
                                      <w:t>Stagiaires CDA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9E758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47F67C1" w14:textId="6D3D58DB" w:rsidR="009D0192" w:rsidRDefault="00033DB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fr-FR"/>
                                </w:rPr>
                                <w:t>01 février 2023</w:t>
                              </w:r>
                            </w:p>
                          </w:sdtContent>
                        </w:sdt>
                        <w:p w14:paraId="36BC4A34" w14:textId="2CA03D96" w:rsidR="009D0192" w:rsidRDefault="00F15423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0192">
                                <w:rPr>
                                  <w:caps/>
                                  <w:color w:val="4F81BD" w:themeColor="accent1"/>
                                </w:rPr>
                                <w:t>AFPA</w:t>
                              </w:r>
                            </w:sdtContent>
                          </w:sdt>
                        </w:p>
                        <w:p w14:paraId="707786BA" w14:textId="57618208" w:rsidR="009D0192" w:rsidRDefault="00F15423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3DB3">
                                <w:rPr>
                                  <w:color w:val="4F81BD" w:themeColor="accent1"/>
                                </w:rPr>
                                <w:t>Stagiaires CDA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lang w:val="fr-FR"/>
            </w:rPr>
            <w:drawing>
              <wp:inline distT="0" distB="0" distL="0" distR="0" wp14:anchorId="1FE27FD5" wp14:editId="4F4EDA21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E0934B" w14:textId="191A4EB9" w:rsidR="009D0192" w:rsidRDefault="009D0192">
          <w:r>
            <w:br w:type="page"/>
          </w:r>
        </w:p>
      </w:sdtContent>
    </w:sdt>
    <w:p w14:paraId="0D876FCA" w14:textId="61B6BF95" w:rsidR="00F77573" w:rsidRDefault="00A57711">
      <w:pPr>
        <w:jc w:val="center"/>
        <w:rPr>
          <w:rFonts w:ascii="Ubuntu" w:eastAsia="Ubuntu" w:hAnsi="Ubuntu" w:cs="Ubuntu"/>
          <w:sz w:val="40"/>
          <w:szCs w:val="40"/>
        </w:rPr>
      </w:pPr>
      <w:r>
        <w:rPr>
          <w:rFonts w:ascii="Ubuntu" w:eastAsia="Ubuntu" w:hAnsi="Ubuntu" w:cs="Ubuntu"/>
          <w:sz w:val="40"/>
          <w:szCs w:val="40"/>
        </w:rPr>
        <w:lastRenderedPageBreak/>
        <w:t>CONTRÔLE DU DOCUMENT</w:t>
      </w:r>
    </w:p>
    <w:p w14:paraId="4A7DEA97" w14:textId="3F280746" w:rsidR="00F77573" w:rsidRDefault="00A57711">
      <w:r>
        <w:t xml:space="preserve"> </w:t>
      </w:r>
    </w:p>
    <w:p w14:paraId="442745F0" w14:textId="56D4EF9C" w:rsidR="00F77573" w:rsidRDefault="00A57711">
      <w:r>
        <w:rPr>
          <w:rFonts w:ascii="Ubuntu" w:eastAsia="Ubuntu" w:hAnsi="Ubuntu" w:cs="Ubuntu"/>
          <w:b/>
          <w:sz w:val="24"/>
          <w:szCs w:val="24"/>
        </w:rPr>
        <w:t>Historique des versions</w:t>
      </w:r>
    </w:p>
    <w:tbl>
      <w:tblPr>
        <w:tblStyle w:val="a"/>
        <w:tblW w:w="91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080"/>
        <w:gridCol w:w="2160"/>
        <w:gridCol w:w="1875"/>
        <w:gridCol w:w="2490"/>
      </w:tblGrid>
      <w:tr w:rsidR="00F77573" w14:paraId="4A6B4D65" w14:textId="77777777">
        <w:trPr>
          <w:trHeight w:val="72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EEA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61F9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Version</w:t>
            </w: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5490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Auteurs</w:t>
            </w:r>
          </w:p>
        </w:tc>
        <w:tc>
          <w:tcPr>
            <w:tcW w:w="18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009C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Responsable(s)</w:t>
            </w:r>
          </w:p>
        </w:tc>
        <w:tc>
          <w:tcPr>
            <w:tcW w:w="24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5AE2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Principales modifications</w:t>
            </w:r>
          </w:p>
        </w:tc>
      </w:tr>
      <w:tr w:rsidR="00F77573" w14:paraId="1873D65F" w14:textId="77777777" w:rsidTr="009D0192">
        <w:trPr>
          <w:trHeight w:val="784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4E580" w14:textId="41F91D3F" w:rsidR="00F77573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01/02/2023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0FC1" w14:textId="77777777" w:rsidR="00F77573" w:rsidRDefault="00A57711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3BDE" w14:textId="5AE8B723" w:rsidR="00F77573" w:rsidRDefault="004A4F07" w:rsidP="009D0192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Martine POIX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35EF" w14:textId="1AD24D5C" w:rsidR="00F77573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Martine POIX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E178" w14:textId="77777777" w:rsidR="00F77573" w:rsidRDefault="00A5771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Rédaction du cahier des charges</w:t>
            </w:r>
          </w:p>
          <w:p w14:paraId="1E82BC05" w14:textId="77777777" w:rsidR="00F77573" w:rsidRDefault="00F77573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</w:tr>
      <w:tr w:rsidR="004A4F07" w14:paraId="557BD624" w14:textId="77777777" w:rsidTr="009D0192">
        <w:trPr>
          <w:trHeight w:val="666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3CA16" w14:textId="2BBA1B71" w:rsidR="004A4F07" w:rsidRDefault="00125891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02/02/2023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8415" w14:textId="2E2A0761" w:rsidR="004A4F07" w:rsidRDefault="00B11EDD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1.1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0E84" w14:textId="663CF0EF" w:rsidR="004A4F07" w:rsidRDefault="008144D5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Collectif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C594" w14:textId="77777777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A0A0" w14:textId="3A9FA89E" w:rsidR="004A4F07" w:rsidRDefault="00B11EDD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Relectures </w:t>
            </w:r>
            <w:r w:rsidR="00125891">
              <w:rPr>
                <w:rFonts w:ascii="Ubuntu" w:eastAsia="Ubuntu" w:hAnsi="Ubuntu" w:cs="Ubuntu"/>
              </w:rPr>
              <w:t>et rédaction des parties manquantes</w:t>
            </w:r>
          </w:p>
        </w:tc>
      </w:tr>
      <w:tr w:rsidR="004A4F07" w14:paraId="7436CDE4" w14:textId="77777777" w:rsidTr="002B645C">
        <w:trPr>
          <w:trHeight w:val="827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30FE1" w14:textId="49DCDA5C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D452" w14:textId="38B1E2C0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46B9" w14:textId="1B54A5BC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077E" w14:textId="77777777" w:rsidR="004A4F07" w:rsidRDefault="004A4F07" w:rsidP="009D0192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2FEA" w14:textId="1966E9CD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</w:tr>
      <w:tr w:rsidR="004A4F07" w14:paraId="5435BBD8" w14:textId="77777777" w:rsidTr="002B645C">
        <w:trPr>
          <w:trHeight w:val="827"/>
        </w:trPr>
        <w:tc>
          <w:tcPr>
            <w:tcW w:w="15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9246" w14:textId="510CA331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6E4F" w14:textId="04DBEF11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8F50" w14:textId="314003F7" w:rsidR="004A4F07" w:rsidRDefault="004A4F07" w:rsidP="009D0192">
            <w:pPr>
              <w:ind w:left="100"/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B5E5" w14:textId="77777777" w:rsidR="004A4F07" w:rsidRDefault="004A4F07" w:rsidP="009D0192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75C4" w14:textId="37324119" w:rsidR="004A4F07" w:rsidRDefault="004A4F07">
            <w:pPr>
              <w:ind w:left="100"/>
              <w:rPr>
                <w:rFonts w:ascii="Ubuntu" w:eastAsia="Ubuntu" w:hAnsi="Ubuntu" w:cs="Ubuntu"/>
              </w:rPr>
            </w:pPr>
          </w:p>
        </w:tc>
      </w:tr>
    </w:tbl>
    <w:p w14:paraId="2C741D92" w14:textId="77777777" w:rsidR="00F77573" w:rsidRDefault="00A57711">
      <w:r>
        <w:t xml:space="preserve"> </w:t>
      </w:r>
    </w:p>
    <w:p w14:paraId="7D9F242E" w14:textId="77777777" w:rsidR="005867E1" w:rsidRDefault="005867E1"/>
    <w:p w14:paraId="5D3BF71D" w14:textId="77777777" w:rsidR="00F77573" w:rsidRDefault="00A57711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Distribution :</w:t>
      </w:r>
    </w:p>
    <w:p w14:paraId="6083FDDB" w14:textId="77777777" w:rsidR="00F77573" w:rsidRDefault="00A57711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Distribution privée au seul client et entre les différents membres du projet.</w:t>
      </w:r>
    </w:p>
    <w:p w14:paraId="42AEB118" w14:textId="77777777" w:rsidR="00F77573" w:rsidRDefault="00A57711">
      <w:r>
        <w:t xml:space="preserve"> </w:t>
      </w:r>
    </w:p>
    <w:p w14:paraId="45E8CB15" w14:textId="45C16FB7" w:rsidR="00F77573" w:rsidRDefault="00A57711">
      <w:pPr>
        <w:rPr>
          <w:b/>
        </w:rPr>
      </w:pPr>
      <w:r>
        <w:rPr>
          <w:rFonts w:ascii="Ubuntu" w:eastAsia="Ubuntu" w:hAnsi="Ubuntu" w:cs="Ubuntu"/>
          <w:b/>
          <w:sz w:val="24"/>
          <w:szCs w:val="24"/>
        </w:rPr>
        <w:t>Etat :</w:t>
      </w:r>
    </w:p>
    <w:p w14:paraId="0EC3CF41" w14:textId="1411EC26" w:rsidR="00F77573" w:rsidRDefault="00ED2F3A" w:rsidP="004F44E6">
      <w:pPr>
        <w:tabs>
          <w:tab w:val="left" w:pos="2268"/>
          <w:tab w:val="left" w:pos="4536"/>
          <w:tab w:val="left" w:pos="6804"/>
        </w:tabs>
        <w:rPr>
          <w:rFonts w:ascii="Ubuntu" w:eastAsia="Ubuntu" w:hAnsi="Ubuntu" w:cs="Ubuntu"/>
        </w:rPr>
      </w:pPr>
      <w:r>
        <w:rPr>
          <w:rFonts w:ascii="Segoe UI Symbol" w:eastAsia="Ubuntu" w:hAnsi="Segoe UI Symbol" w:cs="Ubuntu"/>
        </w:rPr>
        <w:t>☑</w:t>
      </w:r>
      <w:r w:rsidR="00A57711">
        <w:rPr>
          <w:rFonts w:ascii="Ubuntu" w:eastAsia="Ubuntu" w:hAnsi="Ubuntu" w:cs="Ubuntu"/>
        </w:rPr>
        <w:t xml:space="preserve"> Travail</w:t>
      </w:r>
      <w:r w:rsidR="00A57711">
        <w:rPr>
          <w:rFonts w:ascii="Ubuntu" w:eastAsia="Ubuntu" w:hAnsi="Ubuntu" w:cs="Ubuntu"/>
        </w:rPr>
        <w:tab/>
      </w:r>
      <w:r>
        <w:rPr>
          <w:rFonts w:ascii="Ubuntu" w:eastAsia="Ubuntu" w:hAnsi="Ubuntu" w:cs="Ubuntu"/>
        </w:rPr>
        <w:sym w:font="Wingdings" w:char="F0A8"/>
      </w:r>
      <w:r>
        <w:rPr>
          <w:rFonts w:ascii="Ubuntu" w:eastAsia="Ubuntu" w:hAnsi="Ubuntu" w:cs="Ubuntu"/>
        </w:rPr>
        <w:t xml:space="preserve"> </w:t>
      </w:r>
      <w:r w:rsidR="00A57711">
        <w:rPr>
          <w:rFonts w:ascii="Ubuntu" w:eastAsia="Ubuntu" w:hAnsi="Ubuntu" w:cs="Ubuntu"/>
        </w:rPr>
        <w:t>Terminé</w:t>
      </w:r>
      <w:r w:rsidR="00F45F13">
        <w:rPr>
          <w:rFonts w:ascii="Ubuntu" w:eastAsia="Ubuntu" w:hAnsi="Ubuntu" w:cs="Ubuntu"/>
        </w:rPr>
        <w:tab/>
      </w:r>
      <w:r w:rsidR="00F45F13">
        <w:rPr>
          <w:rFonts w:ascii="Ubuntu" w:eastAsia="Ubuntu" w:hAnsi="Ubuntu" w:cs="Ubuntu"/>
        </w:rPr>
        <w:sym w:font="Wingdings" w:char="F0A8"/>
      </w:r>
      <w:r w:rsidR="00F45F13">
        <w:rPr>
          <w:rFonts w:ascii="Ubuntu" w:eastAsia="Ubuntu" w:hAnsi="Ubuntu" w:cs="Ubuntu"/>
        </w:rPr>
        <w:t xml:space="preserve"> </w:t>
      </w:r>
      <w:r w:rsidR="00A57711">
        <w:rPr>
          <w:rFonts w:ascii="Ubuntu" w:eastAsia="Ubuntu" w:hAnsi="Ubuntu" w:cs="Ubuntu"/>
        </w:rPr>
        <w:t>Validé</w:t>
      </w:r>
      <w:r w:rsidR="00F45F13">
        <w:rPr>
          <w:rFonts w:ascii="Ubuntu" w:eastAsia="Ubuntu" w:hAnsi="Ubuntu" w:cs="Ubuntu"/>
        </w:rPr>
        <w:tab/>
      </w:r>
      <w:r w:rsidR="00F45F13">
        <w:rPr>
          <w:rFonts w:ascii="Ubuntu" w:eastAsia="Ubuntu" w:hAnsi="Ubuntu" w:cs="Ubuntu"/>
        </w:rPr>
        <w:sym w:font="Wingdings" w:char="F0A8"/>
      </w:r>
      <w:r w:rsidR="00F45F13">
        <w:rPr>
          <w:rFonts w:ascii="Ubuntu" w:eastAsia="Ubuntu" w:hAnsi="Ubuntu" w:cs="Ubuntu"/>
        </w:rPr>
        <w:t xml:space="preserve"> </w:t>
      </w:r>
      <w:r w:rsidR="005B3B36">
        <w:rPr>
          <w:rFonts w:ascii="Ubuntu" w:eastAsia="Ubuntu" w:hAnsi="Ubuntu" w:cs="Ubuntu"/>
        </w:rPr>
        <w:t xml:space="preserve"> Archivage</w:t>
      </w:r>
    </w:p>
    <w:p w14:paraId="1649D78A" w14:textId="77777777" w:rsidR="00F45F13" w:rsidRDefault="00F45F13"/>
    <w:p w14:paraId="62485899" w14:textId="461B098A" w:rsidR="00F77573" w:rsidRDefault="00A57711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Sécurité et confidentialité :</w:t>
      </w:r>
    </w:p>
    <w:p w14:paraId="0C7BE15E" w14:textId="77777777" w:rsidR="00F77573" w:rsidRDefault="00A57711">
      <w:r>
        <w:rPr>
          <w:rFonts w:ascii="Ubuntu" w:eastAsia="Ubuntu" w:hAnsi="Ubuntu" w:cs="Ubuntu"/>
        </w:rPr>
        <w:t xml:space="preserve">Document sous copyright, </w:t>
      </w:r>
      <w:r>
        <w:rPr>
          <w:rFonts w:ascii="Ubuntu" w:eastAsia="Ubuntu" w:hAnsi="Ubuntu" w:cs="Ubuntu"/>
          <w:b/>
        </w:rPr>
        <w:t>©</w:t>
      </w:r>
      <w:r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  <w:b/>
        </w:rPr>
        <w:t>Copyright 2023, AFPA Dunkerque.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  <w:lang w:val="fr-FR"/>
        </w:rPr>
        <w:id w:val="2014720008"/>
        <w:docPartObj>
          <w:docPartGallery w:val="Table of Contents"/>
          <w:docPartUnique/>
        </w:docPartObj>
      </w:sdtPr>
      <w:sdtEndPr>
        <w:rPr>
          <w:b/>
          <w:bCs/>
          <w:lang w:val="fr"/>
        </w:rPr>
      </w:sdtEndPr>
      <w:sdtContent>
        <w:p w14:paraId="0F7DF525" w14:textId="77777777" w:rsidR="00DE2CAF" w:rsidRDefault="00DE2CA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37A41E7" w14:textId="492DE832" w:rsidR="00B11EDD" w:rsidRDefault="00DE2CAF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6236099" w:history="1">
            <w:r w:rsidR="00B11EDD" w:rsidRPr="00F3267A">
              <w:rPr>
                <w:rStyle w:val="Lienhypertexte"/>
                <w:rFonts w:eastAsia="Ubuntu"/>
                <w:noProof/>
              </w:rPr>
              <w:t>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PRÉSENTATION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_Toc126236099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43EDED0" w14:textId="776AFE93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0" w:history="1">
            <w:r w:rsidR="00B11EDD" w:rsidRPr="00F3267A">
              <w:rPr>
                <w:rStyle w:val="Lienhypertexte"/>
                <w:rFonts w:eastAsia="Ubuntu"/>
                <w:noProof/>
              </w:rPr>
              <w:t>2.1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But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AF68542" w14:textId="07983817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1" w:history="1">
            <w:r w:rsidR="00B11EDD" w:rsidRPr="00F3267A">
              <w:rPr>
                <w:rStyle w:val="Lienhypertexte"/>
                <w:rFonts w:eastAsia="Ubuntu"/>
                <w:noProof/>
              </w:rPr>
              <w:t>2.2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Cadre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E6341EA" w14:textId="300766E1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2" w:history="1">
            <w:r w:rsidR="00B11EDD" w:rsidRPr="00F3267A">
              <w:rPr>
                <w:rStyle w:val="Lienhypertexte"/>
                <w:rFonts w:eastAsia="Ubuntu"/>
                <w:noProof/>
              </w:rPr>
              <w:t>2.3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Démarche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0E4A179" w14:textId="1179099C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3" w:history="1">
            <w:r w:rsidR="00B11EDD" w:rsidRPr="00F3267A">
              <w:rPr>
                <w:rStyle w:val="Lienhypertexte"/>
                <w:rFonts w:eastAsia="Ubuntu"/>
                <w:noProof/>
              </w:rPr>
              <w:t>2.4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Participants à la rédaction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E137545" w14:textId="614C5039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4" w:history="1">
            <w:r w:rsidR="00B11EDD" w:rsidRPr="00F3267A">
              <w:rPr>
                <w:rStyle w:val="Lienhypertexte"/>
                <w:rFonts w:eastAsia="Ubuntu"/>
                <w:noProof/>
              </w:rPr>
              <w:t>2.5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Structure du document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3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B86E1DC" w14:textId="4819B20C" w:rsidR="00B11EDD" w:rsidRDefault="00F15423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05" w:history="1">
            <w:r w:rsidR="00B11EDD" w:rsidRPr="00F3267A">
              <w:rPr>
                <w:rStyle w:val="Lienhypertexte"/>
                <w:noProof/>
              </w:rPr>
              <w:t>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PRESENTATION GENERALE DU PROBLEME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0939043" w14:textId="1EC872C7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6" w:history="1">
            <w:r w:rsidR="00B11EDD" w:rsidRPr="00F3267A">
              <w:rPr>
                <w:rStyle w:val="Lienhypertexte"/>
                <w:rFonts w:eastAsia="Ubuntu"/>
                <w:noProof/>
              </w:rPr>
              <w:t>3.1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 contexte de l’étude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8121DEE" w14:textId="5D789DEC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07" w:history="1">
            <w:r w:rsidR="00B11EDD" w:rsidRPr="00F3267A">
              <w:rPr>
                <w:rStyle w:val="Lienhypertexte"/>
                <w:rFonts w:eastAsia="Ubuntu"/>
                <w:noProof/>
              </w:rPr>
              <w:t>3.1.1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 cadre général :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A12E0CB" w14:textId="14876DEA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08" w:history="1">
            <w:r w:rsidR="00B11EDD" w:rsidRPr="00F3267A">
              <w:rPr>
                <w:rStyle w:val="Lienhypertexte"/>
                <w:rFonts w:eastAsia="Ubuntu"/>
                <w:noProof/>
              </w:rPr>
              <w:t>3.1.2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objectifs visés :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_Toc126236108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146A178" w14:textId="3A6A039E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09" w:history="1">
            <w:r w:rsidR="00B11EDD" w:rsidRPr="00F3267A">
              <w:rPr>
                <w:rStyle w:val="Lienhypertexte"/>
                <w:rFonts w:eastAsia="Ubuntu"/>
                <w:noProof/>
              </w:rPr>
              <w:t>3.2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Présentation globale des besoins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_Toc126236109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DAD2448" w14:textId="5729514D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0" w:history="1">
            <w:r w:rsidR="00B11EDD" w:rsidRPr="00F3267A">
              <w:rPr>
                <w:rStyle w:val="Lienhypertexte"/>
                <w:rFonts w:eastAsia="Ubuntu"/>
                <w:noProof/>
              </w:rPr>
              <w:t>3.3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rôles et responsabilité des utilisateurs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4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6558DA9" w14:textId="6856659C" w:rsidR="00B11EDD" w:rsidRDefault="00F15423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11" w:history="1">
            <w:r w:rsidR="00B11EDD" w:rsidRPr="00F3267A">
              <w:rPr>
                <w:rStyle w:val="Lienhypertexte"/>
                <w:rFonts w:eastAsia="Ubuntu"/>
                <w:noProof/>
              </w:rPr>
              <w:t>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BESOINS FONCTIONNELS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B2877E1" w14:textId="0C5626C4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2" w:history="1">
            <w:r w:rsidR="00B11EDD" w:rsidRPr="00F3267A">
              <w:rPr>
                <w:rStyle w:val="Lienhypertexte"/>
                <w:rFonts w:eastAsia="Ubuntu"/>
                <w:noProof/>
              </w:rPr>
              <w:t>4.1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Page de connexion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A8BCF0D" w14:textId="0B95A296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3" w:history="1">
            <w:r w:rsidR="00B11EDD" w:rsidRPr="00F3267A">
              <w:rPr>
                <w:rStyle w:val="Lienhypertexte"/>
                <w:rFonts w:eastAsia="Ubuntu"/>
                <w:noProof/>
              </w:rPr>
              <w:t>4.2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Accueil / Tableau de Bord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092F72C" w14:textId="2E3C42FE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4" w:history="1">
            <w:r w:rsidR="00B11EDD" w:rsidRPr="00F3267A">
              <w:rPr>
                <w:rStyle w:val="Lienhypertexte"/>
                <w:rFonts w:eastAsia="Ubuntu"/>
                <w:noProof/>
              </w:rPr>
              <w:t>4.3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La saisie du pointage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5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1211778" w14:textId="2FD281A9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5" w:history="1">
            <w:r w:rsidR="00B11EDD" w:rsidRPr="00F3267A">
              <w:rPr>
                <w:rStyle w:val="Lienhypertexte"/>
                <w:rFonts w:eastAsia="Ubuntu"/>
                <w:noProof/>
              </w:rPr>
              <w:t>4.4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validations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D8E312F" w14:textId="39933B1D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6" w:history="1">
            <w:r w:rsidR="00B11EDD" w:rsidRPr="00F3267A">
              <w:rPr>
                <w:rStyle w:val="Lienhypertexte"/>
                <w:rFonts w:eastAsia="Ubuntu"/>
                <w:noProof/>
              </w:rPr>
              <w:t>4.5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saisies SIRH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301A2B4" w14:textId="452A71BF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7" w:history="1">
            <w:r w:rsidR="00B11EDD" w:rsidRPr="00F3267A">
              <w:rPr>
                <w:rStyle w:val="Lienhypertexte"/>
                <w:rFonts w:eastAsia="Ubuntu"/>
                <w:noProof/>
              </w:rPr>
              <w:t>4.6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relances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30CBA9EF" w14:textId="12F83DCB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8" w:history="1">
            <w:r w:rsidR="00B11EDD" w:rsidRPr="00F3267A">
              <w:rPr>
                <w:rStyle w:val="Lienhypertexte"/>
                <w:rFonts w:eastAsia="Ubuntu"/>
                <w:noProof/>
              </w:rPr>
              <w:t>4.7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L’historique des pointages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_Toc126236118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6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04307CD" w14:textId="5F9AD003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19" w:history="1">
            <w:r w:rsidR="00B11EDD" w:rsidRPr="00F3267A">
              <w:rPr>
                <w:rStyle w:val="Lienhypertexte"/>
                <w:rFonts w:eastAsia="Ubuntu"/>
                <w:noProof/>
              </w:rPr>
              <w:t>4.8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Gestion des salariés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_Toc126236119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768EEC02" w14:textId="044A124D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20" w:history="1">
            <w:r w:rsidR="00B11EDD" w:rsidRPr="00F3267A">
              <w:rPr>
                <w:rStyle w:val="Lienhypertexte"/>
                <w:noProof/>
              </w:rPr>
              <w:t>4.9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Gestion des tables de références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_Toc126236120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6400ECD4" w14:textId="5F74F2AE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1" w:history="1">
            <w:r w:rsidR="00B11EDD" w:rsidRPr="00F3267A">
              <w:rPr>
                <w:rStyle w:val="Lienhypertexte"/>
                <w:noProof/>
              </w:rPr>
              <w:t>4.9.1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Les types de prestations et leurs dépendances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_Toc126236121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128A74A2" w14:textId="265C384C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2" w:history="1">
            <w:r w:rsidR="00B11EDD" w:rsidRPr="00F3267A">
              <w:rPr>
                <w:rStyle w:val="Lienhypertexte"/>
                <w:noProof/>
              </w:rPr>
              <w:t>4.9.2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Les prestations et leurs dépendances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_Toc126236122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7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64A928BE" w14:textId="376E5D94" w:rsidR="00B11EDD" w:rsidRDefault="00F15423">
          <w:pPr>
            <w:pStyle w:val="TM1"/>
            <w:tabs>
              <w:tab w:val="left" w:pos="440"/>
              <w:tab w:val="right" w:leader="dot" w:pos="9019"/>
            </w:tabs>
            <w:rPr>
              <w:noProof/>
              <w:lang w:val="fr-FR"/>
            </w:rPr>
          </w:pPr>
          <w:hyperlink w:anchor="_Toc126236123" w:history="1">
            <w:r w:rsidR="00B11EDD" w:rsidRPr="00F3267A">
              <w:rPr>
                <w:rStyle w:val="Lienhypertexte"/>
                <w:rFonts w:eastAsia="Ubuntu"/>
                <w:noProof/>
              </w:rPr>
              <w:t>5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rFonts w:eastAsia="Ubuntu"/>
                <w:noProof/>
              </w:rPr>
              <w:t>LES Specifications techniques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_Toc126236123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88CDC36" w14:textId="12F0B571" w:rsidR="00B11EDD" w:rsidRDefault="00F15423">
          <w:pPr>
            <w:pStyle w:val="TM2"/>
            <w:tabs>
              <w:tab w:val="left" w:pos="880"/>
              <w:tab w:val="right" w:leader="dot" w:pos="9019"/>
            </w:tabs>
            <w:rPr>
              <w:noProof/>
              <w:lang w:val="fr-FR"/>
            </w:rPr>
          </w:pPr>
          <w:hyperlink w:anchor="_Toc126236124" w:history="1">
            <w:r w:rsidR="00B11EDD" w:rsidRPr="00F3267A">
              <w:rPr>
                <w:rStyle w:val="Lienhypertexte"/>
                <w:noProof/>
              </w:rPr>
              <w:t>5.1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Contraintes techniques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_Toc126236124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5EE8DFA1" w14:textId="7B6B7CB8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5" w:history="1">
            <w:r w:rsidR="00B11EDD" w:rsidRPr="00F3267A">
              <w:rPr>
                <w:rStyle w:val="Lienhypertexte"/>
                <w:noProof/>
              </w:rPr>
              <w:t>5.1.1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Matériel et logiciels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_Toc126236125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26D7FF6D" w14:textId="51611CE0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6" w:history="1">
            <w:r w:rsidR="00B11EDD" w:rsidRPr="00F3267A">
              <w:rPr>
                <w:rStyle w:val="Lienhypertexte"/>
                <w:rFonts w:ascii="Ubuntu" w:eastAsia="Ubuntu" w:hAnsi="Ubuntu" w:cs="Ubuntu"/>
                <w:noProof/>
              </w:rPr>
              <w:t>5.1.2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La sécurité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_Toc126236126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476ECD91" w14:textId="60E4BEF5" w:rsidR="00B11EDD" w:rsidRDefault="00F15423">
          <w:pPr>
            <w:pStyle w:val="TM3"/>
            <w:tabs>
              <w:tab w:val="left" w:pos="1320"/>
              <w:tab w:val="right" w:leader="dot" w:pos="9019"/>
            </w:tabs>
            <w:rPr>
              <w:noProof/>
              <w:lang w:val="fr-FR"/>
            </w:rPr>
          </w:pPr>
          <w:hyperlink w:anchor="_Toc126236127" w:history="1">
            <w:r w:rsidR="00B11EDD" w:rsidRPr="00F3267A">
              <w:rPr>
                <w:rStyle w:val="Lienhypertexte"/>
                <w:rFonts w:ascii="Ubuntu" w:eastAsia="Ubuntu" w:hAnsi="Ubuntu" w:cs="Ubuntu"/>
                <w:noProof/>
              </w:rPr>
              <w:t>5.1.3</w:t>
            </w:r>
            <w:r w:rsidR="00B11EDD">
              <w:rPr>
                <w:noProof/>
                <w:lang w:val="fr-FR"/>
              </w:rPr>
              <w:tab/>
            </w:r>
            <w:r w:rsidR="00B11EDD" w:rsidRPr="00F3267A">
              <w:rPr>
                <w:rStyle w:val="Lienhypertexte"/>
                <w:noProof/>
              </w:rPr>
              <w:t>Performance</w:t>
            </w:r>
            <w:r w:rsidR="00B11EDD">
              <w:rPr>
                <w:noProof/>
                <w:webHidden/>
              </w:rPr>
              <w:tab/>
            </w:r>
            <w:r w:rsidR="00B11EDD">
              <w:rPr>
                <w:noProof/>
                <w:webHidden/>
              </w:rPr>
              <w:fldChar w:fldCharType="begin"/>
            </w:r>
            <w:r w:rsidR="00B11EDD">
              <w:rPr>
                <w:noProof/>
                <w:webHidden/>
              </w:rPr>
              <w:instrText xml:space="preserve"> PAGEREF _Toc126236127 \h </w:instrText>
            </w:r>
            <w:r w:rsidR="00B11EDD">
              <w:rPr>
                <w:noProof/>
                <w:webHidden/>
              </w:rPr>
            </w:r>
            <w:r w:rsidR="00B11EDD">
              <w:rPr>
                <w:noProof/>
                <w:webHidden/>
              </w:rPr>
              <w:fldChar w:fldCharType="separate"/>
            </w:r>
            <w:r w:rsidR="00B11EDD">
              <w:rPr>
                <w:noProof/>
                <w:webHidden/>
              </w:rPr>
              <w:t>8</w:t>
            </w:r>
            <w:r w:rsidR="00B11EDD">
              <w:rPr>
                <w:noProof/>
                <w:webHidden/>
              </w:rPr>
              <w:fldChar w:fldCharType="end"/>
            </w:r>
          </w:hyperlink>
        </w:p>
        <w:p w14:paraId="086AEF53" w14:textId="00D10CC5" w:rsidR="00DE2CAF" w:rsidRDefault="00DE2CAF">
          <w:r>
            <w:rPr>
              <w:b/>
              <w:bCs/>
            </w:rPr>
            <w:fldChar w:fldCharType="end"/>
          </w:r>
        </w:p>
      </w:sdtContent>
    </w:sdt>
    <w:p w14:paraId="096BED6A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79DF0211" w14:textId="77777777" w:rsidR="004F47D2" w:rsidRDefault="004F47D2">
      <w:pPr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  <w:r>
        <w:rPr>
          <w:rFonts w:ascii="Ubuntu" w:eastAsia="Ubuntu" w:hAnsi="Ubuntu" w:cs="Ubuntu"/>
          <w:b/>
          <w:color w:val="073763"/>
          <w:sz w:val="28"/>
          <w:szCs w:val="28"/>
          <w:u w:val="single"/>
        </w:rPr>
        <w:br w:type="page"/>
      </w:r>
    </w:p>
    <w:p w14:paraId="7B5F4E8B" w14:textId="77777777" w:rsidR="00F77573" w:rsidRDefault="00A57711" w:rsidP="004F47D2">
      <w:pPr>
        <w:pStyle w:val="Titre1"/>
        <w:rPr>
          <w:rFonts w:eastAsia="Ubuntu"/>
        </w:rPr>
      </w:pPr>
      <w:bookmarkStart w:id="0" w:name="_Toc126236099"/>
      <w:r>
        <w:rPr>
          <w:rFonts w:eastAsia="Ubuntu"/>
        </w:rPr>
        <w:lastRenderedPageBreak/>
        <w:t>PRÉSENTATION DU DOCUMENT</w:t>
      </w:r>
      <w:bookmarkEnd w:id="0"/>
    </w:p>
    <w:p w14:paraId="12551AD1" w14:textId="77777777" w:rsidR="00F77573" w:rsidRDefault="00A57711" w:rsidP="00442BB1">
      <w:pPr>
        <w:pStyle w:val="Titre2"/>
        <w:rPr>
          <w:rFonts w:eastAsia="Ubuntu"/>
        </w:rPr>
      </w:pPr>
      <w:bookmarkStart w:id="1" w:name="_Toc126236100"/>
      <w:r>
        <w:rPr>
          <w:rFonts w:eastAsia="Ubuntu"/>
        </w:rPr>
        <w:t>But du document</w:t>
      </w:r>
      <w:bookmarkEnd w:id="1"/>
    </w:p>
    <w:p w14:paraId="65F28230" w14:textId="77777777" w:rsidR="00F77573" w:rsidRDefault="00A57711" w:rsidP="004F47D2">
      <w:pPr>
        <w:pStyle w:val="Style1"/>
      </w:pPr>
      <w:r>
        <w:t xml:space="preserve"> </w:t>
      </w:r>
    </w:p>
    <w:p w14:paraId="23796978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a pour but de présenter l’ensemble du projet, décrire la charte graphique, présenter la description fonctionnelle et technique du projet ainsi que la prestation attendue et les modalités de sélection décidées.</w:t>
      </w:r>
    </w:p>
    <w:p w14:paraId="5A0425CF" w14:textId="77777777" w:rsidR="00F77573" w:rsidRDefault="00A57711">
      <w:pPr>
        <w:pStyle w:val="Titre2"/>
        <w:rPr>
          <w:rFonts w:eastAsia="Ubuntu"/>
        </w:rPr>
      </w:pPr>
      <w:bookmarkStart w:id="2" w:name="_Toc124435746"/>
      <w:bookmarkStart w:id="3" w:name="_Toc126236101"/>
      <w:bookmarkEnd w:id="2"/>
      <w:r>
        <w:rPr>
          <w:rFonts w:eastAsia="Ubuntu"/>
        </w:rPr>
        <w:t>Cadre du document</w:t>
      </w:r>
      <w:bookmarkEnd w:id="3"/>
    </w:p>
    <w:p w14:paraId="6C2B5FEC" w14:textId="77777777" w:rsidR="00F77573" w:rsidRDefault="00A57711">
      <w:pPr>
        <w:jc w:val="both"/>
      </w:pPr>
      <w:r>
        <w:t xml:space="preserve"> </w:t>
      </w:r>
    </w:p>
    <w:p w14:paraId="570BC5E3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est issu de la demande du client. Celui-ci formalise les différents besoins et contraintes imposés pour l’élaboration du projet.</w:t>
      </w:r>
    </w:p>
    <w:p w14:paraId="79B377B1" w14:textId="77777777" w:rsidR="00F77573" w:rsidRDefault="00A57711">
      <w:pPr>
        <w:jc w:val="both"/>
      </w:pPr>
      <w:r>
        <w:t xml:space="preserve"> </w:t>
      </w:r>
    </w:p>
    <w:p w14:paraId="7503C685" w14:textId="77777777" w:rsidR="00F77573" w:rsidRDefault="00A57711" w:rsidP="00442BB1">
      <w:pPr>
        <w:pStyle w:val="Titre2"/>
        <w:rPr>
          <w:rFonts w:eastAsia="Ubuntu"/>
        </w:rPr>
      </w:pPr>
      <w:bookmarkStart w:id="4" w:name="_Toc126236102"/>
      <w:r>
        <w:rPr>
          <w:rFonts w:eastAsia="Ubuntu"/>
        </w:rPr>
        <w:t>Démarche</w:t>
      </w:r>
      <w:bookmarkEnd w:id="4"/>
    </w:p>
    <w:p w14:paraId="2CE3DB06" w14:textId="77777777" w:rsidR="00F77573" w:rsidRDefault="00A57711">
      <w:pPr>
        <w:jc w:val="both"/>
      </w:pPr>
      <w:r>
        <w:t xml:space="preserve"> </w:t>
      </w:r>
    </w:p>
    <w:p w14:paraId="3C562EA6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Lors de la conduite du projet, les différents besoins ont été divisés en plusieurs tâches. Celles-ci ont pu être étudiées et réalisées individuellement ou collectivement, puis une lecture du travail par un autre membre de l’équipe.</w:t>
      </w:r>
    </w:p>
    <w:p w14:paraId="51487C5B" w14:textId="77777777" w:rsidR="00F77573" w:rsidRDefault="00A57711">
      <w:pPr>
        <w:jc w:val="both"/>
      </w:pPr>
      <w:r>
        <w:rPr>
          <w:rFonts w:ascii="Ubuntu" w:eastAsia="Ubuntu" w:hAnsi="Ubuntu" w:cs="Ubuntu"/>
        </w:rPr>
        <w:t>Chaque tâche a alors été disposée dans un planning pour permettre l’optimisation du temps de travail et permettre au client d’accéder à son produit fini dans un délai restreint.</w:t>
      </w:r>
    </w:p>
    <w:p w14:paraId="64D79808" w14:textId="77777777" w:rsidR="00F77573" w:rsidRDefault="00A57711">
      <w:pPr>
        <w:jc w:val="both"/>
      </w:pPr>
      <w:r>
        <w:t xml:space="preserve"> </w:t>
      </w:r>
    </w:p>
    <w:p w14:paraId="3DF0571A" w14:textId="77777777" w:rsidR="00F77573" w:rsidRDefault="00A57711" w:rsidP="00442BB1">
      <w:pPr>
        <w:pStyle w:val="Titre2"/>
        <w:rPr>
          <w:rFonts w:eastAsia="Ubuntu"/>
        </w:rPr>
      </w:pPr>
      <w:bookmarkStart w:id="5" w:name="_Toc126236103"/>
      <w:r>
        <w:rPr>
          <w:rFonts w:eastAsia="Ubuntu"/>
        </w:rPr>
        <w:t>Participants à la rédaction</w:t>
      </w:r>
      <w:bookmarkEnd w:id="5"/>
    </w:p>
    <w:p w14:paraId="484A6560" w14:textId="77777777" w:rsidR="00F77573" w:rsidRDefault="00A57711">
      <w:pPr>
        <w:jc w:val="both"/>
      </w:pPr>
      <w:r>
        <w:t xml:space="preserve"> </w:t>
      </w:r>
    </w:p>
    <w:p w14:paraId="691FE10D" w14:textId="77777777" w:rsidR="00F77573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différents participants à l’élaboration de ce document sont :</w:t>
      </w:r>
    </w:p>
    <w:p w14:paraId="29F7E5E9" w14:textId="77777777" w:rsidR="00F77573" w:rsidRDefault="00A57711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BERTRAND Alexandre,</w:t>
      </w:r>
    </w:p>
    <w:p w14:paraId="263BD4BE" w14:textId="75EF41A6" w:rsidR="00F77573" w:rsidRDefault="004A4F07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BRUNEEL Valentin,</w:t>
      </w:r>
    </w:p>
    <w:p w14:paraId="5E3E544E" w14:textId="48D4CA58" w:rsidR="008144D5" w:rsidRDefault="002B6913" w:rsidP="008144D5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CALBET </w:t>
      </w:r>
      <w:r w:rsidR="004A4F07">
        <w:rPr>
          <w:rFonts w:ascii="Ubuntu" w:eastAsia="Ubuntu" w:hAnsi="Ubuntu" w:cs="Ubuntu"/>
        </w:rPr>
        <w:t>Colin,</w:t>
      </w:r>
      <w:r w:rsidR="008144D5" w:rsidRPr="008144D5">
        <w:rPr>
          <w:rFonts w:ascii="Ubuntu" w:eastAsia="Ubuntu" w:hAnsi="Ubuntu" w:cs="Ubuntu"/>
        </w:rPr>
        <w:t xml:space="preserve"> </w:t>
      </w:r>
    </w:p>
    <w:p w14:paraId="539903B3" w14:textId="77777777" w:rsidR="008144D5" w:rsidRDefault="008144D5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 w:rsidRPr="008144D5">
        <w:rPr>
          <w:rFonts w:ascii="Ubuntu" w:eastAsia="Ubuntu" w:hAnsi="Ubuntu" w:cs="Ubuntu"/>
        </w:rPr>
        <w:t>DELALIAUX Florent</w:t>
      </w:r>
    </w:p>
    <w:p w14:paraId="7FB71F23" w14:textId="1E9EF7E6" w:rsidR="004A4F07" w:rsidRDefault="0041101A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GREAUX </w:t>
      </w:r>
      <w:r w:rsidR="004A4F07">
        <w:rPr>
          <w:rFonts w:ascii="Ubuntu" w:eastAsia="Ubuntu" w:hAnsi="Ubuntu" w:cs="Ubuntu"/>
        </w:rPr>
        <w:t>Fabien,</w:t>
      </w:r>
    </w:p>
    <w:p w14:paraId="1362B769" w14:textId="271A2D4D" w:rsidR="00F84220" w:rsidRDefault="0041101A" w:rsidP="008144D5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RIGAUD </w:t>
      </w:r>
      <w:r w:rsidR="004A4F07">
        <w:rPr>
          <w:rFonts w:ascii="Ubuntu" w:eastAsia="Ubuntu" w:hAnsi="Ubuntu" w:cs="Ubuntu"/>
        </w:rPr>
        <w:t>Yves,</w:t>
      </w:r>
    </w:p>
    <w:p w14:paraId="20C39404" w14:textId="396B92D3" w:rsidR="004A4F07" w:rsidRDefault="0041101A">
      <w:pPr>
        <w:numPr>
          <w:ilvl w:val="0"/>
          <w:numId w:val="2"/>
        </w:num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POIX </w:t>
      </w:r>
      <w:r w:rsidR="004A4F07">
        <w:rPr>
          <w:rFonts w:ascii="Ubuntu" w:eastAsia="Ubuntu" w:hAnsi="Ubuntu" w:cs="Ubuntu"/>
        </w:rPr>
        <w:t>Martine</w:t>
      </w:r>
    </w:p>
    <w:p w14:paraId="605D403C" w14:textId="77777777" w:rsidR="00F77573" w:rsidRDefault="00A57711">
      <w:pPr>
        <w:jc w:val="both"/>
      </w:pPr>
      <w:r>
        <w:t xml:space="preserve"> </w:t>
      </w:r>
    </w:p>
    <w:p w14:paraId="74761503" w14:textId="77777777" w:rsidR="00F77573" w:rsidRDefault="00A57711" w:rsidP="00442BB1">
      <w:pPr>
        <w:pStyle w:val="Titre2"/>
        <w:rPr>
          <w:rFonts w:eastAsia="Ubuntu"/>
        </w:rPr>
      </w:pPr>
      <w:bookmarkStart w:id="6" w:name="_Toc126236104"/>
      <w:r>
        <w:rPr>
          <w:rFonts w:eastAsia="Ubuntu"/>
        </w:rPr>
        <w:t>Structure du document</w:t>
      </w:r>
      <w:bookmarkEnd w:id="6"/>
    </w:p>
    <w:p w14:paraId="7110FE69" w14:textId="77777777" w:rsidR="00F77573" w:rsidRDefault="00A57711">
      <w:pPr>
        <w:ind w:firstLine="720"/>
        <w:jc w:val="both"/>
        <w:rPr>
          <w:rFonts w:ascii="Ubuntu" w:eastAsia="Ubuntu" w:hAnsi="Ubuntu" w:cs="Ubuntu"/>
          <w:sz w:val="26"/>
          <w:szCs w:val="26"/>
        </w:rPr>
      </w:pPr>
      <w:r>
        <w:rPr>
          <w:rFonts w:ascii="Ubuntu" w:eastAsia="Ubuntu" w:hAnsi="Ubuntu" w:cs="Ubuntu"/>
          <w:sz w:val="26"/>
          <w:szCs w:val="26"/>
        </w:rPr>
        <w:t xml:space="preserve"> </w:t>
      </w:r>
    </w:p>
    <w:p w14:paraId="33FCF8C2" w14:textId="77777777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document liste, en première partie, la réalisation du cahier des charges ci-présent. En deuxième partie la présentation générale des objectifs, des besoins du projet, du contexte de l’étude ainsi que du cadre général du projet et enfin les informations supplémentaires propres au projet.</w:t>
      </w:r>
    </w:p>
    <w:p w14:paraId="0ADFF2A3" w14:textId="77777777" w:rsidR="00F77573" w:rsidRPr="00107A01" w:rsidRDefault="00A57711" w:rsidP="00107A01">
      <w:pPr>
        <w:pStyle w:val="Titre1"/>
        <w:rPr>
          <w:rFonts w:eastAsiaTheme="minorEastAsia"/>
        </w:rPr>
      </w:pPr>
      <w:r>
        <w:lastRenderedPageBreak/>
        <w:t xml:space="preserve"> </w:t>
      </w:r>
      <w:bookmarkStart w:id="7" w:name="_Toc126236105"/>
      <w:r>
        <w:rPr>
          <w:rFonts w:eastAsia="Ubuntu"/>
        </w:rPr>
        <w:t>PRESENTATION GENERALE DU PROBLEME</w:t>
      </w:r>
      <w:bookmarkEnd w:id="7"/>
    </w:p>
    <w:p w14:paraId="4C6C079E" w14:textId="77777777" w:rsidR="00F77573" w:rsidRDefault="00A57711" w:rsidP="00442BB1">
      <w:pPr>
        <w:pStyle w:val="Titre2"/>
        <w:rPr>
          <w:rFonts w:eastAsia="Ubuntu"/>
        </w:rPr>
      </w:pPr>
      <w:bookmarkStart w:id="8" w:name="_Toc126236106"/>
      <w:r>
        <w:rPr>
          <w:rFonts w:eastAsia="Ubuntu"/>
        </w:rPr>
        <w:t>Le contexte de l’étude</w:t>
      </w:r>
      <w:bookmarkEnd w:id="8"/>
    </w:p>
    <w:p w14:paraId="676D1F46" w14:textId="77777777" w:rsidR="00F77573" w:rsidRDefault="00A57711" w:rsidP="00442BB1">
      <w:pPr>
        <w:pStyle w:val="Titre3"/>
        <w:rPr>
          <w:rFonts w:eastAsia="Ubuntu"/>
        </w:rPr>
      </w:pPr>
      <w:bookmarkStart w:id="9" w:name="_Toc126236107"/>
      <w:r>
        <w:rPr>
          <w:rFonts w:eastAsia="Ubuntu"/>
        </w:rPr>
        <w:t>Le cadre général :</w:t>
      </w:r>
      <w:bookmarkEnd w:id="9"/>
    </w:p>
    <w:p w14:paraId="514DE0BE" w14:textId="055F6C60" w:rsidR="00F77573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>Le suivi de l’activité de chaque salarié est une nécessité. Une répartition analytique de l’activité est donc fondamentale pour répartir correctement les charges et se faire payer des prestations fournies</w:t>
      </w:r>
      <w:r w:rsidR="00EF4947">
        <w:rPr>
          <w:sz w:val="24"/>
          <w:szCs w:val="24"/>
        </w:rPr>
        <w:t>.</w:t>
      </w:r>
    </w:p>
    <w:p w14:paraId="56F5A4E8" w14:textId="759BBA9D" w:rsidR="008757B6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Actuellement un fichier Excel arrive de la direction régionale. </w:t>
      </w:r>
      <w:r w:rsidR="00DA5D00">
        <w:rPr>
          <w:sz w:val="24"/>
          <w:szCs w:val="24"/>
        </w:rPr>
        <w:t xml:space="preserve">Il permet à chaque salarié de saisir son activité avec </w:t>
      </w:r>
      <w:r w:rsidR="007B15BB">
        <w:rPr>
          <w:sz w:val="24"/>
          <w:szCs w:val="24"/>
        </w:rPr>
        <w:t>des listes prédéfinies pour la répartition.</w:t>
      </w:r>
      <w:r w:rsidR="00DA5D00">
        <w:rPr>
          <w:sz w:val="24"/>
          <w:szCs w:val="24"/>
        </w:rPr>
        <w:t xml:space="preserve"> </w:t>
      </w:r>
      <w:r>
        <w:rPr>
          <w:sz w:val="24"/>
          <w:szCs w:val="24"/>
        </w:rPr>
        <w:t>L’onglet de saisie est dupliqué pour chaque mois et le fichier est dupliqué pour chaque salarié.</w:t>
      </w:r>
    </w:p>
    <w:p w14:paraId="19E36F7E" w14:textId="59226C29" w:rsidR="008757B6" w:rsidRDefault="008757B6" w:rsidP="008757B6">
      <w:pPr>
        <w:jc w:val="both"/>
        <w:rPr>
          <w:sz w:val="24"/>
          <w:szCs w:val="24"/>
        </w:rPr>
      </w:pPr>
      <w:r>
        <w:rPr>
          <w:sz w:val="24"/>
          <w:szCs w:val="24"/>
        </w:rPr>
        <w:t>Les fichiers sont partagés entre les assistantes de direction, les salariés et les managers.</w:t>
      </w:r>
    </w:p>
    <w:p w14:paraId="4EB21D33" w14:textId="6439F630" w:rsidR="00F77573" w:rsidRDefault="008757B6" w:rsidP="008757B6">
      <w:pPr>
        <w:jc w:val="both"/>
      </w:pPr>
      <w:r>
        <w:rPr>
          <w:sz w:val="24"/>
          <w:szCs w:val="24"/>
        </w:rPr>
        <w:t>Une validation des managers est nécessaire après la saisie des pointages par les salariés. Celle-ci doit intervenir avant la saisie des pointages dans le système de gestion des ressources humaines.</w:t>
      </w:r>
    </w:p>
    <w:p w14:paraId="2216FB15" w14:textId="77777777" w:rsidR="00F77573" w:rsidRDefault="00A57711" w:rsidP="00442BB1">
      <w:pPr>
        <w:pStyle w:val="Titre3"/>
        <w:rPr>
          <w:rFonts w:eastAsia="Ubuntu"/>
        </w:rPr>
      </w:pPr>
      <w:bookmarkStart w:id="10" w:name="_Toc126236108"/>
      <w:r>
        <w:rPr>
          <w:rFonts w:eastAsia="Ubuntu"/>
        </w:rPr>
        <w:t>Les objectifs visés :</w:t>
      </w:r>
      <w:bookmarkEnd w:id="10"/>
    </w:p>
    <w:p w14:paraId="66AB0807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4A5FE59C" w14:textId="175E05D5" w:rsidR="00F77573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Simplifier le travail des </w:t>
      </w:r>
      <w:r>
        <w:rPr>
          <w:sz w:val="24"/>
          <w:szCs w:val="24"/>
        </w:rPr>
        <w:t>assistantes de direction</w:t>
      </w:r>
      <w:r>
        <w:rPr>
          <w:rFonts w:ascii="Ubuntu" w:eastAsia="Ubuntu" w:hAnsi="Ubuntu" w:cs="Ubuntu"/>
        </w:rPr>
        <w:t xml:space="preserve">. </w:t>
      </w:r>
    </w:p>
    <w:p w14:paraId="20AC20C9" w14:textId="2117BC0F" w:rsidR="008757B6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Prévenir les managers que des pointages sont en attente de validation</w:t>
      </w:r>
    </w:p>
    <w:p w14:paraId="26963EED" w14:textId="71AA7069" w:rsidR="008757B6" w:rsidRDefault="008757B6" w:rsidP="008757B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Donner un point d’entrée unique à tous les salariés pour leur permettre de saisir leur pointage.</w:t>
      </w:r>
    </w:p>
    <w:p w14:paraId="189A0719" w14:textId="4A22EBF2" w:rsidR="00F77573" w:rsidRDefault="00F77573" w:rsidP="008757B6">
      <w:pPr>
        <w:jc w:val="both"/>
      </w:pPr>
    </w:p>
    <w:p w14:paraId="680F02BA" w14:textId="77777777" w:rsidR="00F77573" w:rsidRDefault="00A57711" w:rsidP="00442BB1">
      <w:pPr>
        <w:pStyle w:val="Titre2"/>
        <w:rPr>
          <w:rFonts w:eastAsia="Ubuntu"/>
        </w:rPr>
      </w:pPr>
      <w:bookmarkStart w:id="11" w:name="_Toc126236109"/>
      <w:r>
        <w:rPr>
          <w:rFonts w:eastAsia="Ubuntu"/>
        </w:rPr>
        <w:t>Présentation globale des besoins</w:t>
      </w:r>
      <w:bookmarkEnd w:id="11"/>
    </w:p>
    <w:p w14:paraId="22E87FB3" w14:textId="77777777" w:rsidR="00F77573" w:rsidRDefault="00F77573">
      <w:pPr>
        <w:ind w:firstLine="720"/>
        <w:jc w:val="both"/>
        <w:rPr>
          <w:sz w:val="26"/>
          <w:szCs w:val="26"/>
        </w:rPr>
      </w:pPr>
    </w:p>
    <w:p w14:paraId="4C77BF9B" w14:textId="1891E5C7" w:rsidR="00F77573" w:rsidRDefault="00B904D2" w:rsidP="00B904D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 but de ce projet est d’avoir une application permettant une saisie sécurisée des temps de travail en fonction des activités, prestations, code projet, motifs, … jour par jour.</w:t>
      </w:r>
    </w:p>
    <w:p w14:paraId="541A12F6" w14:textId="7B7F13CF" w:rsidR="00B96241" w:rsidRDefault="00B904D2" w:rsidP="00B904D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 système présentera de nombreuses alertes et tableaux de bord pour permettre aux managers et </w:t>
      </w:r>
      <w:r w:rsidR="00F51590">
        <w:rPr>
          <w:rFonts w:ascii="Ubuntu" w:eastAsia="Ubuntu" w:hAnsi="Ubuntu" w:cs="Ubuntu"/>
        </w:rPr>
        <w:t xml:space="preserve">aux </w:t>
      </w:r>
      <w:r>
        <w:rPr>
          <w:rFonts w:ascii="Ubuntu" w:eastAsia="Ubuntu" w:hAnsi="Ubuntu" w:cs="Ubuntu"/>
        </w:rPr>
        <w:t>assistantes de conna</w:t>
      </w:r>
      <w:r w:rsidR="00F51590">
        <w:rPr>
          <w:rFonts w:ascii="Ubuntu" w:eastAsia="Ubuntu" w:hAnsi="Ubuntu" w:cs="Ubuntu"/>
        </w:rPr>
        <w:t>î</w:t>
      </w:r>
      <w:r>
        <w:rPr>
          <w:rFonts w:ascii="Ubuntu" w:eastAsia="Ubuntu" w:hAnsi="Ubuntu" w:cs="Ubuntu"/>
        </w:rPr>
        <w:t>tre l’état d’avancement des pointages.</w:t>
      </w:r>
    </w:p>
    <w:p w14:paraId="5527E941" w14:textId="77777777" w:rsidR="008144D5" w:rsidRDefault="008144D5" w:rsidP="00B904D2">
      <w:pPr>
        <w:jc w:val="both"/>
        <w:rPr>
          <w:rFonts w:ascii="Ubuntu" w:eastAsia="Ubuntu" w:hAnsi="Ubuntu" w:cs="Ubuntu"/>
        </w:rPr>
      </w:pPr>
    </w:p>
    <w:p w14:paraId="5F30C5DE" w14:textId="77777777" w:rsidR="00F77573" w:rsidRDefault="00A57711" w:rsidP="00442BB1">
      <w:pPr>
        <w:pStyle w:val="Titre2"/>
        <w:rPr>
          <w:rFonts w:eastAsia="Ubuntu"/>
        </w:rPr>
      </w:pPr>
      <w:bookmarkStart w:id="12" w:name="_Toc126236110"/>
      <w:r>
        <w:rPr>
          <w:rFonts w:eastAsia="Ubuntu"/>
        </w:rPr>
        <w:t>Les rôles et responsabilité des utilisateurs</w:t>
      </w:r>
      <w:bookmarkEnd w:id="12"/>
    </w:p>
    <w:p w14:paraId="6D23B6D4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0E29D369" w14:textId="457428F2" w:rsidR="00F77573" w:rsidRDefault="007B677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salariés sont autorisés à saisir leur pointage sur la période en cours</w:t>
      </w:r>
      <w:r w:rsidR="00C62142">
        <w:rPr>
          <w:rFonts w:ascii="Ubuntu" w:eastAsia="Ubuntu" w:hAnsi="Ubuntu" w:cs="Ubuntu"/>
        </w:rPr>
        <w:t>.</w:t>
      </w:r>
    </w:p>
    <w:p w14:paraId="4563B2FD" w14:textId="77777777" w:rsidR="00C62142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managers peuvent modifier et valider les pointages de leurs collaborateurs pour toutes les périodes.</w:t>
      </w:r>
    </w:p>
    <w:p w14:paraId="5BA1D089" w14:textId="206CDB70" w:rsidR="00C62142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assistantes de direction peuvent </w:t>
      </w:r>
      <w:r w:rsidR="00D83BF9">
        <w:rPr>
          <w:rFonts w:ascii="Ubuntu" w:eastAsia="Ubuntu" w:hAnsi="Ubuntu" w:cs="Ubuntu"/>
        </w:rPr>
        <w:t xml:space="preserve">suivre, </w:t>
      </w:r>
      <w:r>
        <w:rPr>
          <w:rFonts w:ascii="Ubuntu" w:eastAsia="Ubuntu" w:hAnsi="Ubuntu" w:cs="Ubuntu"/>
        </w:rPr>
        <w:t>modifier les pointages</w:t>
      </w:r>
      <w:r w:rsidR="00D83BF9">
        <w:rPr>
          <w:rFonts w:ascii="Ubuntu" w:eastAsia="Ubuntu" w:hAnsi="Ubuntu" w:cs="Ubuntu"/>
        </w:rPr>
        <w:t xml:space="preserve"> et les validations</w:t>
      </w:r>
      <w:r>
        <w:rPr>
          <w:rFonts w:ascii="Ubuntu" w:eastAsia="Ubuntu" w:hAnsi="Ubuntu" w:cs="Ubuntu"/>
        </w:rPr>
        <w:t xml:space="preserve">, valider la saisie dans le SIRH. </w:t>
      </w:r>
    </w:p>
    <w:p w14:paraId="15541E60" w14:textId="0AA1F597" w:rsidR="00F77573" w:rsidRDefault="00C62142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 </w:t>
      </w:r>
    </w:p>
    <w:p w14:paraId="40A399B2" w14:textId="77777777" w:rsidR="00F77573" w:rsidRDefault="00A57711" w:rsidP="004F47D2">
      <w:pPr>
        <w:pStyle w:val="Titre1"/>
        <w:rPr>
          <w:rFonts w:eastAsia="Ubuntu"/>
        </w:rPr>
      </w:pPr>
      <w:bookmarkStart w:id="13" w:name="_Toc126236111"/>
      <w:r>
        <w:rPr>
          <w:rFonts w:eastAsia="Ubuntu"/>
        </w:rPr>
        <w:lastRenderedPageBreak/>
        <w:t>LES BESOINS FONCTIONNELS</w:t>
      </w:r>
      <w:bookmarkEnd w:id="13"/>
    </w:p>
    <w:p w14:paraId="5F4C2B89" w14:textId="77777777" w:rsidR="00F77573" w:rsidRDefault="00A57711" w:rsidP="00442BB1">
      <w:pPr>
        <w:pStyle w:val="Titre2"/>
        <w:rPr>
          <w:rFonts w:eastAsia="Ubuntu"/>
        </w:rPr>
      </w:pPr>
      <w:bookmarkStart w:id="14" w:name="_Toc126236112"/>
      <w:r>
        <w:rPr>
          <w:rFonts w:eastAsia="Ubuntu"/>
        </w:rPr>
        <w:t>Page de connexion</w:t>
      </w:r>
      <w:bookmarkEnd w:id="14"/>
    </w:p>
    <w:p w14:paraId="11FFE6C4" w14:textId="77777777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1449884" w14:textId="7D42EBD8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La page de connexion permet à un </w:t>
      </w:r>
      <w:r w:rsidR="004464EF">
        <w:rPr>
          <w:rFonts w:ascii="Ubuntu" w:eastAsia="Ubuntu" w:hAnsi="Ubuntu" w:cs="Ubuntu"/>
        </w:rPr>
        <w:t>salarié</w:t>
      </w:r>
      <w:r>
        <w:rPr>
          <w:rFonts w:ascii="Ubuntu" w:eastAsia="Ubuntu" w:hAnsi="Ubuntu" w:cs="Ubuntu"/>
        </w:rPr>
        <w:t xml:space="preserve"> de s’identifier sur l’application. Il devra renseigner son </w:t>
      </w:r>
      <w:r w:rsidR="004464EF">
        <w:rPr>
          <w:rFonts w:ascii="Ubuntu" w:eastAsia="Ubuntu" w:hAnsi="Ubuntu" w:cs="Ubuntu"/>
        </w:rPr>
        <w:t>matricule</w:t>
      </w:r>
      <w:r>
        <w:rPr>
          <w:rFonts w:ascii="Ubuntu" w:eastAsia="Ubuntu" w:hAnsi="Ubuntu" w:cs="Ubuntu"/>
        </w:rPr>
        <w:t xml:space="preserve"> ainsi que le mot de passe qu’il aura choisi au préalable. Cela permettra la sécurisation de l’application.</w:t>
      </w:r>
    </w:p>
    <w:p w14:paraId="5F9BB2FA" w14:textId="77777777" w:rsidR="00F77573" w:rsidRDefault="00F77573">
      <w:pPr>
        <w:ind w:firstLine="720"/>
        <w:jc w:val="both"/>
        <w:rPr>
          <w:rFonts w:ascii="Ubuntu" w:eastAsia="Ubuntu" w:hAnsi="Ubuntu" w:cs="Ubuntu"/>
        </w:rPr>
      </w:pPr>
    </w:p>
    <w:p w14:paraId="732E1568" w14:textId="333EB7C9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Pour </w:t>
      </w:r>
      <w:r w:rsidR="004464EF">
        <w:rPr>
          <w:rFonts w:ascii="Ubuntu" w:eastAsia="Ubuntu" w:hAnsi="Ubuntu" w:cs="Ubuntu"/>
        </w:rPr>
        <w:t>chaque nouveau salarié, l’assistante devra</w:t>
      </w:r>
      <w:r>
        <w:rPr>
          <w:rFonts w:ascii="Ubuntu" w:eastAsia="Ubuntu" w:hAnsi="Ubuntu" w:cs="Ubuntu"/>
        </w:rPr>
        <w:t xml:space="preserve"> créer un compte utilisateur </w:t>
      </w:r>
      <w:r w:rsidR="00266CD6">
        <w:rPr>
          <w:rFonts w:ascii="Ubuntu" w:eastAsia="Ubuntu" w:hAnsi="Ubuntu" w:cs="Ubuntu"/>
        </w:rPr>
        <w:t xml:space="preserve">au </w:t>
      </w:r>
      <w:r>
        <w:rPr>
          <w:rFonts w:ascii="Ubuntu" w:eastAsia="Ubuntu" w:hAnsi="Ubuntu" w:cs="Ubuntu"/>
        </w:rPr>
        <w:t>salarié. Un mot de passe par défaut sera attribué à l’utilisateur qu’il devra changer à sa première connexion. Si l’utilisateur oublie son mot de passe,</w:t>
      </w:r>
      <w:r w:rsidR="004464EF">
        <w:rPr>
          <w:rFonts w:ascii="Ubuntu" w:eastAsia="Ubuntu" w:hAnsi="Ubuntu" w:cs="Ubuntu"/>
        </w:rPr>
        <w:t xml:space="preserve"> l’assistante </w:t>
      </w:r>
      <w:r>
        <w:rPr>
          <w:rFonts w:ascii="Ubuntu" w:eastAsia="Ubuntu" w:hAnsi="Ubuntu" w:cs="Ubuntu"/>
        </w:rPr>
        <w:t>pourra le réinitialiser. Si</w:t>
      </w:r>
      <w:r w:rsidR="004464EF">
        <w:rPr>
          <w:rFonts w:ascii="Ubuntu" w:eastAsia="Ubuntu" w:hAnsi="Ubuntu" w:cs="Ubuntu"/>
        </w:rPr>
        <w:t xml:space="preserve"> </w:t>
      </w:r>
      <w:r w:rsidR="00D30461">
        <w:rPr>
          <w:rFonts w:ascii="Ubuntu" w:eastAsia="Ubuntu" w:hAnsi="Ubuntu" w:cs="Ubuntu"/>
        </w:rPr>
        <w:t xml:space="preserve">toutes les </w:t>
      </w:r>
      <w:r w:rsidR="004464EF">
        <w:rPr>
          <w:rFonts w:ascii="Ubuntu" w:eastAsia="Ubuntu" w:hAnsi="Ubuntu" w:cs="Ubuntu"/>
        </w:rPr>
        <w:t>assistante</w:t>
      </w:r>
      <w:r w:rsidR="00D30461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oublie</w:t>
      </w:r>
      <w:r w:rsidR="00D30461">
        <w:rPr>
          <w:rFonts w:ascii="Ubuntu" w:eastAsia="Ubuntu" w:hAnsi="Ubuntu" w:cs="Ubuntu"/>
        </w:rPr>
        <w:t>nt</w:t>
      </w:r>
      <w:r>
        <w:rPr>
          <w:rFonts w:ascii="Ubuntu" w:eastAsia="Ubuntu" w:hAnsi="Ubuntu" w:cs="Ubuntu"/>
        </w:rPr>
        <w:t xml:space="preserve"> </w:t>
      </w:r>
      <w:r w:rsidR="00591A0E">
        <w:rPr>
          <w:rFonts w:ascii="Ubuntu" w:eastAsia="Ubuntu" w:hAnsi="Ubuntu" w:cs="Ubuntu"/>
        </w:rPr>
        <w:t>le leur</w:t>
      </w:r>
      <w:r>
        <w:rPr>
          <w:rFonts w:ascii="Ubuntu" w:eastAsia="Ubuntu" w:hAnsi="Ubuntu" w:cs="Ubuntu"/>
        </w:rPr>
        <w:t xml:space="preserve">, </w:t>
      </w:r>
      <w:r w:rsidR="00591A0E">
        <w:rPr>
          <w:rFonts w:ascii="Ubuntu" w:eastAsia="Ubuntu" w:hAnsi="Ubuntu" w:cs="Ubuntu"/>
        </w:rPr>
        <w:t>elles</w:t>
      </w:r>
      <w:r>
        <w:rPr>
          <w:rFonts w:ascii="Ubuntu" w:eastAsia="Ubuntu" w:hAnsi="Ubuntu" w:cs="Ubuntu"/>
        </w:rPr>
        <w:t xml:space="preserve"> devr</w:t>
      </w:r>
      <w:r w:rsidR="00591A0E">
        <w:rPr>
          <w:rFonts w:ascii="Ubuntu" w:eastAsia="Ubuntu" w:hAnsi="Ubuntu" w:cs="Ubuntu"/>
        </w:rPr>
        <w:t>ont</w:t>
      </w:r>
      <w:r>
        <w:rPr>
          <w:rFonts w:ascii="Ubuntu" w:eastAsia="Ubuntu" w:hAnsi="Ubuntu" w:cs="Ubuntu"/>
        </w:rPr>
        <w:t xml:space="preserve"> contacter le service technique qui pourra le</w:t>
      </w:r>
      <w:r w:rsidR="00591A0E">
        <w:rPr>
          <w:rFonts w:ascii="Ubuntu" w:eastAsia="Ubuntu" w:hAnsi="Ubuntu" w:cs="Ubuntu"/>
        </w:rPr>
        <w:t>s</w:t>
      </w:r>
      <w:r>
        <w:rPr>
          <w:rFonts w:ascii="Ubuntu" w:eastAsia="Ubuntu" w:hAnsi="Ubuntu" w:cs="Ubuntu"/>
        </w:rPr>
        <w:t xml:space="preserve"> réinitialiser directement en base de données. </w:t>
      </w:r>
    </w:p>
    <w:p w14:paraId="56EAB24B" w14:textId="46E81CC8" w:rsidR="00F77573" w:rsidRDefault="00A57711" w:rsidP="004A4F07">
      <w:pPr>
        <w:jc w:val="both"/>
      </w:pPr>
      <w:r>
        <w:t xml:space="preserve"> </w:t>
      </w:r>
    </w:p>
    <w:p w14:paraId="04C6BD45" w14:textId="77777777" w:rsidR="00F77573" w:rsidRDefault="00F77573">
      <w:pPr>
        <w:jc w:val="both"/>
      </w:pPr>
    </w:p>
    <w:p w14:paraId="5757A142" w14:textId="5A834108" w:rsidR="00F77573" w:rsidRDefault="00A57711" w:rsidP="00442BB1">
      <w:pPr>
        <w:pStyle w:val="Titre2"/>
        <w:rPr>
          <w:rFonts w:eastAsia="Ubuntu"/>
        </w:rPr>
      </w:pPr>
      <w:bookmarkStart w:id="15" w:name="_Toc126236113"/>
      <w:r>
        <w:rPr>
          <w:rFonts w:eastAsia="Ubuntu"/>
        </w:rPr>
        <w:t>Accueil</w:t>
      </w:r>
      <w:r w:rsidR="004A4F07">
        <w:rPr>
          <w:rFonts w:eastAsia="Ubuntu"/>
        </w:rPr>
        <w:t xml:space="preserve"> / Tableau de Bord</w:t>
      </w:r>
      <w:bookmarkEnd w:id="15"/>
    </w:p>
    <w:p w14:paraId="39D636B0" w14:textId="77777777" w:rsidR="00F77573" w:rsidRDefault="00F77573">
      <w:pPr>
        <w:ind w:left="720" w:firstLine="720"/>
        <w:jc w:val="both"/>
      </w:pPr>
    </w:p>
    <w:p w14:paraId="0E8380C4" w14:textId="724C311A" w:rsidR="004843F6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La page d’accueil sera la page principale de </w:t>
      </w:r>
      <w:r w:rsidR="004843F6">
        <w:rPr>
          <w:rFonts w:ascii="Ubuntu" w:eastAsia="Ubuntu" w:hAnsi="Ubuntu" w:cs="Ubuntu"/>
        </w:rPr>
        <w:t xml:space="preserve">l’application </w:t>
      </w:r>
      <w:r w:rsidR="00251A49">
        <w:rPr>
          <w:rFonts w:ascii="Ubuntu" w:eastAsia="Ubuntu" w:hAnsi="Ubuntu" w:cs="Ubuntu"/>
        </w:rPr>
        <w:t>pour les utilisateurs autorisés à réaliser plusieurs tâches dans le système.</w:t>
      </w:r>
    </w:p>
    <w:p w14:paraId="7004A8C1" w14:textId="08AA44C7" w:rsidR="00251A49" w:rsidRDefault="00251A49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salariés </w:t>
      </w:r>
      <w:r w:rsidR="00300E49">
        <w:rPr>
          <w:rFonts w:ascii="Ubuntu" w:eastAsia="Ubuntu" w:hAnsi="Ubuntu" w:cs="Ubuntu"/>
        </w:rPr>
        <w:t>arriveront directement sur la page des pointages.</w:t>
      </w:r>
    </w:p>
    <w:p w14:paraId="071D308E" w14:textId="00687B44" w:rsidR="005959BA" w:rsidRDefault="005959BA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managers arriveront sur un tableau de bord. Celui</w:t>
      </w:r>
      <w:r w:rsidR="00A97A72">
        <w:rPr>
          <w:rFonts w:ascii="Ubuntu" w:eastAsia="Ubuntu" w:hAnsi="Ubuntu" w:cs="Ubuntu"/>
        </w:rPr>
        <w:t>-ci</w:t>
      </w:r>
      <w:r>
        <w:rPr>
          <w:rFonts w:ascii="Ubuntu" w:eastAsia="Ubuntu" w:hAnsi="Ubuntu" w:cs="Ubuntu"/>
        </w:rPr>
        <w:t xml:space="preserve"> présentera globalement le pourcentage de saisie pour le mois en cours.</w:t>
      </w:r>
      <w:r w:rsidR="005639DF">
        <w:rPr>
          <w:rFonts w:ascii="Ubuntu" w:eastAsia="Ubuntu" w:hAnsi="Ubuntu" w:cs="Ubuntu"/>
        </w:rPr>
        <w:t xml:space="preserve"> L’actualité des dernières saisies et l</w:t>
      </w:r>
      <w:r w:rsidR="000E0111">
        <w:rPr>
          <w:rFonts w:ascii="Ubuntu" w:eastAsia="Ubuntu" w:hAnsi="Ubuntu" w:cs="Ubuntu"/>
        </w:rPr>
        <w:t>a liste de ces collaborateurs avec l’état de leur pointage : pourcentage pour le mois en cours puis un statut orange si le pointage est en cours, vert s’il est terminé, un check vert s’il a été validé.</w:t>
      </w:r>
      <w:r w:rsidR="00022B49">
        <w:rPr>
          <w:rFonts w:ascii="Ubuntu" w:eastAsia="Ubuntu" w:hAnsi="Ubuntu" w:cs="Ubuntu"/>
        </w:rPr>
        <w:t xml:space="preserve"> Le clic sur le nom d’un salarié l’</w:t>
      </w:r>
      <w:r w:rsidR="00025862">
        <w:rPr>
          <w:rFonts w:ascii="Ubuntu" w:eastAsia="Ubuntu" w:hAnsi="Ubuntu" w:cs="Ubuntu"/>
        </w:rPr>
        <w:t>amènera</w:t>
      </w:r>
      <w:r w:rsidR="00022B49">
        <w:rPr>
          <w:rFonts w:ascii="Ubuntu" w:eastAsia="Ubuntu" w:hAnsi="Ubuntu" w:cs="Ubuntu"/>
        </w:rPr>
        <w:t xml:space="preserve"> à la feuille de pointage de ce salarié pour le mois en cours.</w:t>
      </w:r>
    </w:p>
    <w:p w14:paraId="244C03AC" w14:textId="2DA8DC0C" w:rsidR="00411CE4" w:rsidRDefault="001E39D9" w:rsidP="00411CE4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  <w:t xml:space="preserve">Les assistantes arriveront également sur un tableau de bord. </w:t>
      </w:r>
      <w:r w:rsidR="00A97A72">
        <w:rPr>
          <w:rFonts w:ascii="Ubuntu" w:eastAsia="Ubuntu" w:hAnsi="Ubuntu" w:cs="Ubuntu"/>
        </w:rPr>
        <w:t xml:space="preserve">Celui-ci présentera globalement le pourcentage de saisie pour le mois en cours. </w:t>
      </w:r>
      <w:r w:rsidR="00411CE4">
        <w:rPr>
          <w:rFonts w:ascii="Ubuntu" w:eastAsia="Ubuntu" w:hAnsi="Ubuntu" w:cs="Ubuntu"/>
        </w:rPr>
        <w:t xml:space="preserve">La liste des managers avec l’état des pointages de leur équipe : pourcentage pour le mois en cours puis un statut orange si le pointage est en cours, vert s’il est terminé, un check vert s’il a été validé. Le clic sur le nom d’un </w:t>
      </w:r>
      <w:r w:rsidR="00F53FF3">
        <w:rPr>
          <w:rFonts w:ascii="Ubuntu" w:eastAsia="Ubuntu" w:hAnsi="Ubuntu" w:cs="Ubuntu"/>
        </w:rPr>
        <w:t>manager</w:t>
      </w:r>
      <w:r w:rsidR="00411CE4">
        <w:rPr>
          <w:rFonts w:ascii="Ubuntu" w:eastAsia="Ubuntu" w:hAnsi="Ubuntu" w:cs="Ubuntu"/>
        </w:rPr>
        <w:t xml:space="preserve"> l’amènera à la </w:t>
      </w:r>
      <w:r w:rsidR="00F53FF3">
        <w:rPr>
          <w:rFonts w:ascii="Ubuntu" w:eastAsia="Ubuntu" w:hAnsi="Ubuntu" w:cs="Ubuntu"/>
        </w:rPr>
        <w:t xml:space="preserve">liste des collaborateurs </w:t>
      </w:r>
      <w:r w:rsidR="00FD350C">
        <w:rPr>
          <w:rFonts w:ascii="Ubuntu" w:eastAsia="Ubuntu" w:hAnsi="Ubuntu" w:cs="Ubuntu"/>
        </w:rPr>
        <w:t>de ce manager avec les mêmes comportements décrits au-dessus</w:t>
      </w:r>
      <w:r w:rsidR="00411CE4">
        <w:rPr>
          <w:rFonts w:ascii="Ubuntu" w:eastAsia="Ubuntu" w:hAnsi="Ubuntu" w:cs="Ubuntu"/>
        </w:rPr>
        <w:t>.</w:t>
      </w:r>
    </w:p>
    <w:p w14:paraId="420E8B61" w14:textId="12351381" w:rsidR="008615BD" w:rsidRDefault="008615BD" w:rsidP="00411CE4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tableau de bord présentera également de manière synthétique l’é</w:t>
      </w:r>
      <w:r w:rsidR="00216CC1">
        <w:rPr>
          <w:rFonts w:ascii="Ubuntu" w:eastAsia="Ubuntu" w:hAnsi="Ubuntu" w:cs="Ubuntu"/>
        </w:rPr>
        <w:t>tat des saisies SIRH, avec un pourcentage d’avancement réparti par manager.</w:t>
      </w:r>
      <w:r w:rsidR="0061269D">
        <w:rPr>
          <w:rFonts w:ascii="Ubuntu" w:eastAsia="Ubuntu" w:hAnsi="Ubuntu" w:cs="Ubuntu"/>
        </w:rPr>
        <w:t xml:space="preserve"> Une partie sera dédié</w:t>
      </w:r>
      <w:r w:rsidR="00350178">
        <w:rPr>
          <w:rFonts w:ascii="Ubuntu" w:eastAsia="Ubuntu" w:hAnsi="Ubuntu" w:cs="Ubuntu"/>
        </w:rPr>
        <w:t>e</w:t>
      </w:r>
      <w:r w:rsidR="0061269D">
        <w:rPr>
          <w:rFonts w:ascii="Ubuntu" w:eastAsia="Ubuntu" w:hAnsi="Ubuntu" w:cs="Ubuntu"/>
        </w:rPr>
        <w:t xml:space="preserve"> à l’actualité, les derniers pointages saisis ou validés ainsi que les modifications de pointage sur les mois précédents.</w:t>
      </w:r>
    </w:p>
    <w:p w14:paraId="3A03E162" w14:textId="77777777" w:rsidR="00FD350C" w:rsidRDefault="00FD350C" w:rsidP="00411CE4">
      <w:pPr>
        <w:ind w:firstLine="720"/>
        <w:jc w:val="both"/>
        <w:rPr>
          <w:rFonts w:ascii="Ubuntu" w:eastAsia="Ubuntu" w:hAnsi="Ubuntu" w:cs="Ubuntu"/>
        </w:rPr>
      </w:pPr>
    </w:p>
    <w:p w14:paraId="557F76E1" w14:textId="4CF1ADF6" w:rsidR="00F77573" w:rsidRPr="00442BB1" w:rsidRDefault="00F03945" w:rsidP="00FD350C">
      <w:pPr>
        <w:pStyle w:val="Titre2"/>
        <w:rPr>
          <w:rFonts w:eastAsia="Ubuntu"/>
        </w:rPr>
      </w:pPr>
      <w:bookmarkStart w:id="16" w:name="_Toc126236114"/>
      <w:r>
        <w:rPr>
          <w:rFonts w:eastAsia="Ubuntu"/>
        </w:rPr>
        <w:t xml:space="preserve">La saisie du </w:t>
      </w:r>
      <w:r w:rsidR="004A4F07">
        <w:rPr>
          <w:rFonts w:eastAsia="Ubuntu"/>
        </w:rPr>
        <w:t>pointage</w:t>
      </w:r>
      <w:bookmarkEnd w:id="16"/>
    </w:p>
    <w:p w14:paraId="2B075257" w14:textId="77777777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8898B36" w14:textId="5FADE21E" w:rsidR="00F77573" w:rsidRDefault="00A66E8F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Présentée sous forme de calendrier, la page des pointages permet la saisie pour un mois donné. La sélection d’un autre mois est possible via une </w:t>
      </w:r>
      <w:r w:rsidR="007C26CB">
        <w:rPr>
          <w:rFonts w:ascii="Ubuntu" w:eastAsia="Ubuntu" w:hAnsi="Ubuntu" w:cs="Ubuntu"/>
        </w:rPr>
        <w:t>liste en haut de l’écran. Le nom du salarié appara</w:t>
      </w:r>
      <w:r w:rsidR="00350178">
        <w:rPr>
          <w:rFonts w:ascii="Ubuntu" w:eastAsia="Ubuntu" w:hAnsi="Ubuntu" w:cs="Ubuntu"/>
        </w:rPr>
        <w:t>î</w:t>
      </w:r>
      <w:r w:rsidR="007C26CB">
        <w:rPr>
          <w:rFonts w:ascii="Ubuntu" w:eastAsia="Ubuntu" w:hAnsi="Ubuntu" w:cs="Ubuntu"/>
        </w:rPr>
        <w:t>t en clair en haut de la page pour éviter les erreurs de saisies.</w:t>
      </w:r>
    </w:p>
    <w:p w14:paraId="335E15FE" w14:textId="3FA27987" w:rsidR="00D562F5" w:rsidRDefault="00D562F5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Tous les jours du mois apparaissent</w:t>
      </w:r>
      <w:r w:rsidR="00494E9A">
        <w:rPr>
          <w:rFonts w:ascii="Ubuntu" w:eastAsia="Ubuntu" w:hAnsi="Ubuntu" w:cs="Ubuntu"/>
        </w:rPr>
        <w:t>,</w:t>
      </w:r>
      <w:r>
        <w:rPr>
          <w:rFonts w:ascii="Ubuntu" w:eastAsia="Ubuntu" w:hAnsi="Ubuntu" w:cs="Ubuntu"/>
        </w:rPr>
        <w:t xml:space="preserve"> mais </w:t>
      </w:r>
      <w:r w:rsidR="00C56258">
        <w:rPr>
          <w:rFonts w:ascii="Ubuntu" w:eastAsia="Ubuntu" w:hAnsi="Ubuntu" w:cs="Ubuntu"/>
        </w:rPr>
        <w:t>seuls les jours</w:t>
      </w:r>
      <w:r>
        <w:rPr>
          <w:rFonts w:ascii="Ubuntu" w:eastAsia="Ubuntu" w:hAnsi="Ubuntu" w:cs="Ubuntu"/>
        </w:rPr>
        <w:t xml:space="preserve"> à mettre à jour seront disponibles à la saisie.</w:t>
      </w:r>
    </w:p>
    <w:p w14:paraId="24D8C94A" w14:textId="34E236A1" w:rsidR="00C56258" w:rsidRDefault="00C56258">
      <w:pPr>
        <w:jc w:val="both"/>
      </w:pPr>
      <w:r>
        <w:lastRenderedPageBreak/>
        <w:t xml:space="preserve">Une liste d’activités préférentielles sera </w:t>
      </w:r>
      <w:r w:rsidR="00021FBB">
        <w:t>affichée</w:t>
      </w:r>
      <w:r>
        <w:t xml:space="preserve"> dès le départ</w:t>
      </w:r>
      <w:r w:rsidR="001A04DC">
        <w:t xml:space="preserve"> pour permettre une saisie facilitée. L’utilisateur aura la possibilité d’ajouter d’autres prestations à sa liste.</w:t>
      </w:r>
      <w:r w:rsidR="00021FBB">
        <w:t xml:space="preserve"> L</w:t>
      </w:r>
      <w:r w:rsidR="001E6F69">
        <w:t>’</w:t>
      </w:r>
      <w:r w:rsidR="00021FBB">
        <w:t>application gardera les prestations sur lesquelles un pointage a été fait durant les 6 derniers mois.</w:t>
      </w:r>
      <w:r w:rsidR="001E6F69">
        <w:t xml:space="preserve"> </w:t>
      </w:r>
    </w:p>
    <w:p w14:paraId="6556A058" w14:textId="6D448617" w:rsidR="001E6F69" w:rsidRDefault="001E6F69">
      <w:pPr>
        <w:jc w:val="both"/>
      </w:pPr>
      <w:r>
        <w:t>Les prestations seront regroupées par type pour en améliorer la gestion.</w:t>
      </w:r>
      <w:r w:rsidR="008615D6">
        <w:t xml:space="preserve"> On pourra ainsi choisir un type avant de choisir la prestation.</w:t>
      </w:r>
    </w:p>
    <w:p w14:paraId="78D9202E" w14:textId="77777777" w:rsidR="00B00026" w:rsidRDefault="00B00026">
      <w:pPr>
        <w:jc w:val="both"/>
      </w:pPr>
    </w:p>
    <w:p w14:paraId="4D500B18" w14:textId="76856F33" w:rsidR="00F77573" w:rsidRPr="00442BB1" w:rsidRDefault="00F03945" w:rsidP="00442BB1">
      <w:pPr>
        <w:pStyle w:val="Titre2"/>
        <w:rPr>
          <w:rFonts w:eastAsia="Ubuntu"/>
        </w:rPr>
      </w:pPr>
      <w:bookmarkStart w:id="17" w:name="_Toc126236115"/>
      <w:r>
        <w:rPr>
          <w:rFonts w:eastAsia="Ubuntu"/>
        </w:rPr>
        <w:t>L</w:t>
      </w:r>
      <w:r w:rsidR="004A4F07">
        <w:rPr>
          <w:rFonts w:eastAsia="Ubuntu"/>
        </w:rPr>
        <w:t>es validations</w:t>
      </w:r>
      <w:bookmarkEnd w:id="17"/>
    </w:p>
    <w:p w14:paraId="63EDB660" w14:textId="77777777" w:rsidR="00F77573" w:rsidRDefault="00F77573">
      <w:pPr>
        <w:ind w:left="720"/>
        <w:jc w:val="both"/>
        <w:rPr>
          <w:rFonts w:ascii="Ubuntu" w:eastAsia="Ubuntu" w:hAnsi="Ubuntu" w:cs="Ubuntu"/>
          <w:sz w:val="24"/>
          <w:szCs w:val="24"/>
        </w:rPr>
      </w:pPr>
    </w:p>
    <w:p w14:paraId="1BD940A7" w14:textId="77777777" w:rsidR="00F82ADF" w:rsidRDefault="003E1C1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manager à partir de son tableau de bord peut </w:t>
      </w:r>
      <w:r w:rsidR="001D0E30">
        <w:rPr>
          <w:rFonts w:ascii="Ubuntu" w:eastAsia="Ubuntu" w:hAnsi="Ubuntu" w:cs="Ubuntu"/>
        </w:rPr>
        <w:t>sélectionner</w:t>
      </w:r>
      <w:r>
        <w:rPr>
          <w:rFonts w:ascii="Ubuntu" w:eastAsia="Ubuntu" w:hAnsi="Ubuntu" w:cs="Ubuntu"/>
        </w:rPr>
        <w:t xml:space="preserve"> le pointage d’un collaborateur </w:t>
      </w:r>
      <w:r w:rsidR="001D0E30">
        <w:rPr>
          <w:rFonts w:ascii="Ubuntu" w:eastAsia="Ubuntu" w:hAnsi="Ubuntu" w:cs="Ubuntu"/>
        </w:rPr>
        <w:t xml:space="preserve">pour un mois donné. </w:t>
      </w:r>
    </w:p>
    <w:p w14:paraId="1FF43539" w14:textId="59272912" w:rsidR="00390A4F" w:rsidRDefault="00F82ADF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Il voit un état récapitulatif des pointages indiquant un pourcentage par activité. </w:t>
      </w:r>
      <w:r w:rsidR="001D0E30">
        <w:rPr>
          <w:rFonts w:ascii="Ubuntu" w:eastAsia="Ubuntu" w:hAnsi="Ubuntu" w:cs="Ubuntu"/>
        </w:rPr>
        <w:t>Si le pointage lui semble correct, il valide la totalité du mois.</w:t>
      </w:r>
      <w:r>
        <w:rPr>
          <w:rFonts w:ascii="Ubuntu" w:eastAsia="Ubuntu" w:hAnsi="Ubuntu" w:cs="Ubuntu"/>
        </w:rPr>
        <w:t xml:space="preserve"> Sinon, il accède à la page de pointage </w:t>
      </w:r>
      <w:proofErr w:type="spellStart"/>
      <w:r>
        <w:rPr>
          <w:rFonts w:ascii="Ubuntu" w:eastAsia="Ubuntu" w:hAnsi="Ubuntu" w:cs="Ubuntu"/>
        </w:rPr>
        <w:t>complete</w:t>
      </w:r>
      <w:proofErr w:type="spellEnd"/>
      <w:r>
        <w:rPr>
          <w:rFonts w:ascii="Ubuntu" w:eastAsia="Ubuntu" w:hAnsi="Ubuntu" w:cs="Ubuntu"/>
        </w:rPr>
        <w:t>.</w:t>
      </w:r>
    </w:p>
    <w:p w14:paraId="75D185F0" w14:textId="0357937B" w:rsidR="00B00026" w:rsidRPr="00390A4F" w:rsidRDefault="00B00026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salarié a un manager attitré. Le directeur est son propre </w:t>
      </w:r>
      <w:r w:rsidR="00850F28">
        <w:rPr>
          <w:rFonts w:ascii="Ubuntu" w:eastAsia="Ubuntu" w:hAnsi="Ubuntu" w:cs="Ubuntu"/>
        </w:rPr>
        <w:t>manager (dans l’application)</w:t>
      </w:r>
    </w:p>
    <w:p w14:paraId="3E4ACDE9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56CA3C95" w14:textId="052AE13C" w:rsidR="00F77573" w:rsidRPr="00442BB1" w:rsidRDefault="00F03945" w:rsidP="00442BB1">
      <w:pPr>
        <w:pStyle w:val="Titre2"/>
        <w:rPr>
          <w:rFonts w:eastAsia="Ubuntu"/>
        </w:rPr>
      </w:pPr>
      <w:bookmarkStart w:id="18" w:name="_Toc126236116"/>
      <w:r>
        <w:rPr>
          <w:rFonts w:eastAsia="Ubuntu"/>
        </w:rPr>
        <w:t>Les</w:t>
      </w:r>
      <w:r w:rsidR="00A57711">
        <w:rPr>
          <w:rFonts w:eastAsia="Ubuntu"/>
        </w:rPr>
        <w:t xml:space="preserve"> </w:t>
      </w:r>
      <w:r w:rsidR="004A4F07">
        <w:rPr>
          <w:rFonts w:eastAsia="Ubuntu"/>
        </w:rPr>
        <w:t>saisies</w:t>
      </w:r>
      <w:r w:rsidR="00390A4F">
        <w:rPr>
          <w:rFonts w:eastAsia="Ubuntu"/>
        </w:rPr>
        <w:t xml:space="preserve"> SIRH</w:t>
      </w:r>
      <w:bookmarkEnd w:id="18"/>
    </w:p>
    <w:p w14:paraId="6A3A688B" w14:textId="77777777" w:rsidR="00F77573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</w:p>
    <w:p w14:paraId="0A232410" w14:textId="387ED119" w:rsidR="00274111" w:rsidRDefault="00A577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ab/>
      </w:r>
      <w:r w:rsidR="00390A4F">
        <w:rPr>
          <w:rFonts w:ascii="Ubuntu" w:eastAsia="Ubuntu" w:hAnsi="Ubuntu" w:cs="Ubuntu"/>
        </w:rPr>
        <w:t xml:space="preserve">Un état de synthèse sera proposé aux assistantes afin de </w:t>
      </w:r>
      <w:r w:rsidR="005639DF">
        <w:rPr>
          <w:rFonts w:ascii="Ubuntu" w:eastAsia="Ubuntu" w:hAnsi="Ubuntu" w:cs="Ubuntu"/>
        </w:rPr>
        <w:t>faire apparaître uniquement les informations pertinentes à la saisie.</w:t>
      </w:r>
      <w:r w:rsidR="00365196">
        <w:rPr>
          <w:rFonts w:ascii="Ubuntu" w:eastAsia="Ubuntu" w:hAnsi="Ubuntu" w:cs="Ubuntu"/>
        </w:rPr>
        <w:t xml:space="preserve"> Cet état pourra le cas échéant être imprimé. </w:t>
      </w:r>
    </w:p>
    <w:p w14:paraId="7428785B" w14:textId="1A2D0183" w:rsidR="00274111" w:rsidRDefault="00274111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A l’issu</w:t>
      </w:r>
      <w:r w:rsidR="00B65CFE">
        <w:rPr>
          <w:rFonts w:ascii="Ubuntu" w:eastAsia="Ubuntu" w:hAnsi="Ubuntu" w:cs="Ubuntu"/>
        </w:rPr>
        <w:t>e</w:t>
      </w:r>
      <w:r>
        <w:rPr>
          <w:rFonts w:ascii="Ubuntu" w:eastAsia="Ubuntu" w:hAnsi="Ubuntu" w:cs="Ubuntu"/>
        </w:rPr>
        <w:t xml:space="preserve"> de l’utilisation de cet état, l’assistante pourra valider la saisie de ces données. Le statut du pointage sera alors mis à jour.</w:t>
      </w:r>
    </w:p>
    <w:p w14:paraId="52666498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3D2DEA7E" w14:textId="15CD9E32" w:rsidR="00F77573" w:rsidRPr="00442BB1" w:rsidRDefault="00F03945" w:rsidP="00442BB1">
      <w:pPr>
        <w:pStyle w:val="Titre2"/>
        <w:rPr>
          <w:rFonts w:eastAsia="Ubuntu"/>
        </w:rPr>
      </w:pPr>
      <w:bookmarkStart w:id="19" w:name="_Toc126236117"/>
      <w:r>
        <w:rPr>
          <w:rFonts w:eastAsia="Ubuntu"/>
        </w:rPr>
        <w:t>Les r</w:t>
      </w:r>
      <w:r w:rsidR="004A4F07">
        <w:rPr>
          <w:rFonts w:eastAsia="Ubuntu"/>
        </w:rPr>
        <w:t>elances</w:t>
      </w:r>
      <w:bookmarkEnd w:id="19"/>
    </w:p>
    <w:p w14:paraId="313EB612" w14:textId="244C8D59" w:rsidR="00F77573" w:rsidRDefault="00F77573">
      <w:pPr>
        <w:ind w:left="720" w:firstLine="720"/>
        <w:jc w:val="both"/>
        <w:rPr>
          <w:sz w:val="24"/>
          <w:szCs w:val="24"/>
        </w:rPr>
      </w:pPr>
    </w:p>
    <w:p w14:paraId="27D754A4" w14:textId="27DB8C15" w:rsidR="00C675FC" w:rsidRDefault="00C675FC" w:rsidP="00C675F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Les relances sont des mails avec une fréquence de 1 par jour et par fonction.</w:t>
      </w:r>
    </w:p>
    <w:p w14:paraId="7B3BC9EA" w14:textId="1420ECB2" w:rsidR="00F77573" w:rsidRDefault="00850F28">
      <w:pPr>
        <w:jc w:val="both"/>
      </w:pPr>
      <w:r>
        <w:t>Chaque salarié recevra un</w:t>
      </w:r>
      <w:r w:rsidR="00C675FC">
        <w:t xml:space="preserve">e relance </w:t>
      </w:r>
      <w:r>
        <w:t>les premiers jours de chaque mois si son pointage n’est pas complet pour le mois précédent. Ces relances s’arrête</w:t>
      </w:r>
      <w:r w:rsidR="00C22E84">
        <w:t>nt dès que son pointage est complet.</w:t>
      </w:r>
    </w:p>
    <w:p w14:paraId="45842B7F" w14:textId="78F8A4DB" w:rsidR="00C22E84" w:rsidRDefault="00C22E84">
      <w:pPr>
        <w:jc w:val="both"/>
      </w:pPr>
      <w:r>
        <w:t xml:space="preserve">Chaque manager reçoit une relance supplémentaire </w:t>
      </w:r>
      <w:r w:rsidR="004D79F9">
        <w:t>s’il a des collaborateurs qui ont saisi leur pointage et que celui-ci n’est pas validé. Une relance pour tous les collaborateurs.</w:t>
      </w:r>
    </w:p>
    <w:p w14:paraId="4431962C" w14:textId="4632C86B" w:rsidR="00AD764B" w:rsidRDefault="00F05714" w:rsidP="00F05714">
      <w:pPr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assistantes </w:t>
      </w:r>
      <w:r w:rsidR="00017EB1">
        <w:rPr>
          <w:rFonts w:ascii="Ubuntu" w:eastAsia="Ubuntu" w:hAnsi="Ubuntu" w:cs="Ubuntu"/>
        </w:rPr>
        <w:t>reçoivent</w:t>
      </w:r>
      <w:r>
        <w:rPr>
          <w:rFonts w:ascii="Ubuntu" w:eastAsia="Ubuntu" w:hAnsi="Ubuntu" w:cs="Ubuntu"/>
        </w:rPr>
        <w:t xml:space="preserve"> </w:t>
      </w:r>
      <w:r w:rsidR="00017EB1">
        <w:rPr>
          <w:rFonts w:ascii="Ubuntu" w:eastAsia="Ubuntu" w:hAnsi="Ubuntu" w:cs="Ubuntu"/>
        </w:rPr>
        <w:t>une relance s’il y a du pointage validé par un manager qui n’est pas encore saisi dans le SIRH. Une relance pour tous les pointages.</w:t>
      </w:r>
    </w:p>
    <w:p w14:paraId="3D5ADC7E" w14:textId="55DB46D0" w:rsidR="00AD764B" w:rsidRDefault="00017EB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relances doivent être efficaces</w:t>
      </w:r>
      <w:r w:rsidR="00DF55E6">
        <w:rPr>
          <w:rFonts w:ascii="Ubuntu" w:eastAsia="Ubuntu" w:hAnsi="Ubuntu" w:cs="Ubuntu"/>
        </w:rPr>
        <w:t xml:space="preserve"> et pas seulement informatives. Elles précisent dans quel cadre elle s’applique </w:t>
      </w:r>
      <w:r w:rsidR="00360664">
        <w:rPr>
          <w:rFonts w:ascii="Ubuntu" w:eastAsia="Ubuntu" w:hAnsi="Ubuntu" w:cs="Ubuntu"/>
        </w:rPr>
        <w:t>(pointage manquant, incomplet, à valider, à saisir). Elle contient un lien qui permet de se connecter à l’application.</w:t>
      </w:r>
    </w:p>
    <w:p w14:paraId="25B7A40D" w14:textId="77777777" w:rsidR="00AD764B" w:rsidRPr="00AD764B" w:rsidRDefault="00AD764B" w:rsidP="00AD764B">
      <w:pPr>
        <w:ind w:firstLine="720"/>
        <w:jc w:val="both"/>
        <w:rPr>
          <w:rFonts w:ascii="Ubuntu" w:eastAsia="Ubuntu" w:hAnsi="Ubuntu" w:cs="Ubuntu"/>
        </w:rPr>
      </w:pPr>
    </w:p>
    <w:p w14:paraId="111D494D" w14:textId="7A8358A7" w:rsidR="00F77573" w:rsidRPr="00442BB1" w:rsidRDefault="00732B9C" w:rsidP="00442BB1">
      <w:pPr>
        <w:pStyle w:val="Titre2"/>
        <w:rPr>
          <w:rFonts w:eastAsia="Ubuntu"/>
        </w:rPr>
      </w:pPr>
      <w:bookmarkStart w:id="20" w:name="_Toc126236118"/>
      <w:r>
        <w:rPr>
          <w:rFonts w:eastAsia="Ubuntu"/>
        </w:rPr>
        <w:t>L’h</w:t>
      </w:r>
      <w:r w:rsidR="00A57711">
        <w:rPr>
          <w:rFonts w:eastAsia="Ubuntu"/>
        </w:rPr>
        <w:t xml:space="preserve">istorique des </w:t>
      </w:r>
      <w:r w:rsidR="004A4F07">
        <w:rPr>
          <w:rFonts w:eastAsia="Ubuntu"/>
        </w:rPr>
        <w:t>pointages</w:t>
      </w:r>
      <w:bookmarkEnd w:id="20"/>
    </w:p>
    <w:p w14:paraId="11383EE3" w14:textId="77777777" w:rsidR="00F77573" w:rsidRDefault="00F77573">
      <w:pPr>
        <w:jc w:val="both"/>
      </w:pPr>
    </w:p>
    <w:p w14:paraId="35D15774" w14:textId="4EDA9A28" w:rsidR="00F77573" w:rsidRDefault="00A57711">
      <w:pPr>
        <w:jc w:val="both"/>
      </w:pPr>
      <w:r>
        <w:lastRenderedPageBreak/>
        <w:t xml:space="preserve">L'historisation des </w:t>
      </w:r>
      <w:r w:rsidR="00732B9C">
        <w:t xml:space="preserve">pointages est obligatoire pour les suivis </w:t>
      </w:r>
      <w:r w:rsidR="005B1162">
        <w:t>et les contrôles faits par les organismes financeurs.</w:t>
      </w:r>
    </w:p>
    <w:p w14:paraId="16C5818B" w14:textId="75D94D1B" w:rsidR="00F77573" w:rsidRDefault="00BC4E29">
      <w:pPr>
        <w:jc w:val="both"/>
      </w:pPr>
      <w:r>
        <w:t>L’historique sera accessible</w:t>
      </w:r>
      <w:r w:rsidR="00DA511E">
        <w:t xml:space="preserve"> à tous</w:t>
      </w:r>
      <w:r w:rsidR="00AC13B1">
        <w:t>,</w:t>
      </w:r>
      <w:r w:rsidR="00DA511E">
        <w:t xml:space="preserve"> </w:t>
      </w:r>
      <w:r w:rsidR="00D575B8">
        <w:t>en lecture seul</w:t>
      </w:r>
      <w:r w:rsidR="00194746">
        <w:t>e</w:t>
      </w:r>
      <w:r>
        <w:t>.</w:t>
      </w:r>
      <w:r w:rsidR="00AC13B1">
        <w:t xml:space="preserve"> </w:t>
      </w:r>
      <w:r>
        <w:t>L</w:t>
      </w:r>
      <w:r w:rsidR="00AC13B1">
        <w:t xml:space="preserve">es utilisateurs </w:t>
      </w:r>
      <w:r w:rsidR="00DA511E">
        <w:t>modifi</w:t>
      </w:r>
      <w:r w:rsidR="00AC13B1">
        <w:t>e</w:t>
      </w:r>
      <w:r w:rsidR="00DA511E">
        <w:t>nt le mois sur la feuille de pointage</w:t>
      </w:r>
      <w:r w:rsidR="00160E40">
        <w:t xml:space="preserve"> et les pointages correspondants apparaissent.</w:t>
      </w:r>
    </w:p>
    <w:p w14:paraId="54FCC35B" w14:textId="21C0A931" w:rsidR="00160E40" w:rsidRDefault="00160E40">
      <w:pPr>
        <w:jc w:val="both"/>
      </w:pPr>
      <w:r>
        <w:t xml:space="preserve">Les pointages des mois précédents sont accessibles en modification pour les managers. Le nombre de mois autorisé </w:t>
      </w:r>
      <w:r w:rsidR="006A7D28">
        <w:t xml:space="preserve">reste à définir. Si </w:t>
      </w:r>
      <w:r w:rsidR="00DF3BAB">
        <w:t>une telle modification</w:t>
      </w:r>
      <w:r w:rsidR="006A7D28">
        <w:t xml:space="preserve"> intervient,</w:t>
      </w:r>
      <w:r w:rsidR="00B33C08">
        <w:t xml:space="preserve"> le système demandera </w:t>
      </w:r>
      <w:r w:rsidR="00700D85">
        <w:t>une justification obligatoire,</w:t>
      </w:r>
      <w:r w:rsidR="006A7D28">
        <w:t xml:space="preserve"> une alerte sera levée</w:t>
      </w:r>
      <w:r w:rsidR="00667595">
        <w:t xml:space="preserve"> pour le </w:t>
      </w:r>
      <w:r w:rsidR="00B33C08">
        <w:t>manager</w:t>
      </w:r>
      <w:r w:rsidR="00667595">
        <w:t xml:space="preserve"> et l’assistante</w:t>
      </w:r>
      <w:r w:rsidR="006A7D28">
        <w:t xml:space="preserve">, les modifications seront </w:t>
      </w:r>
      <w:r w:rsidR="000C75C8">
        <w:t>loggées</w:t>
      </w:r>
      <w:r w:rsidR="00667595">
        <w:t xml:space="preserve"> (qui, quand, quoi</w:t>
      </w:r>
      <w:r w:rsidR="00700D85">
        <w:t xml:space="preserve"> et justification</w:t>
      </w:r>
      <w:r w:rsidR="00667595">
        <w:t>)</w:t>
      </w:r>
    </w:p>
    <w:p w14:paraId="405F3E6F" w14:textId="77777777" w:rsidR="00DA511E" w:rsidRDefault="00DA511E">
      <w:pPr>
        <w:jc w:val="both"/>
      </w:pPr>
    </w:p>
    <w:p w14:paraId="4B53CB2D" w14:textId="77777777" w:rsidR="00405646" w:rsidRDefault="00405646">
      <w:pPr>
        <w:jc w:val="both"/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</w:p>
    <w:p w14:paraId="68A648F3" w14:textId="0B0540A7" w:rsidR="00405646" w:rsidRDefault="00405646" w:rsidP="009D0192">
      <w:pPr>
        <w:pStyle w:val="Titre2"/>
        <w:rPr>
          <w:rFonts w:eastAsia="Ubuntu"/>
        </w:rPr>
      </w:pPr>
      <w:bookmarkStart w:id="21" w:name="_Toc126236119"/>
      <w:r>
        <w:rPr>
          <w:rFonts w:eastAsia="Ubuntu"/>
        </w:rPr>
        <w:t xml:space="preserve">Gestion des </w:t>
      </w:r>
      <w:r w:rsidR="006A4FDB">
        <w:rPr>
          <w:rFonts w:eastAsia="Ubuntu"/>
        </w:rPr>
        <w:t>salariés</w:t>
      </w:r>
      <w:bookmarkEnd w:id="21"/>
      <w:r>
        <w:rPr>
          <w:rFonts w:eastAsia="Ubuntu"/>
        </w:rPr>
        <w:t> </w:t>
      </w:r>
    </w:p>
    <w:p w14:paraId="735ADA55" w14:textId="77777777" w:rsidR="00405646" w:rsidRDefault="00405646" w:rsidP="009D0192"/>
    <w:p w14:paraId="7F76E902" w14:textId="56D89EF7" w:rsidR="00405646" w:rsidRDefault="00405646" w:rsidP="009D0192">
      <w:pPr>
        <w:ind w:firstLine="720"/>
        <w:jc w:val="both"/>
      </w:pPr>
      <w:r>
        <w:t xml:space="preserve">La gestion des </w:t>
      </w:r>
      <w:r w:rsidR="006A4FDB">
        <w:t>salariés</w:t>
      </w:r>
      <w:r>
        <w:t xml:space="preserve"> sera accessible uniquement par </w:t>
      </w:r>
      <w:r w:rsidR="00157E19">
        <w:t>les assistantes</w:t>
      </w:r>
      <w:r>
        <w:t xml:space="preserve">. Cette fenêtre permettra de voir la liste des </w:t>
      </w:r>
      <w:r w:rsidR="00157E19">
        <w:t>salariés</w:t>
      </w:r>
      <w:r>
        <w:t xml:space="preserve"> ayant accès à l’application. De plus</w:t>
      </w:r>
      <w:r w:rsidR="004459B8">
        <w:t>,</w:t>
      </w:r>
      <w:r>
        <w:t xml:space="preserve"> elle donnera la possibilité </w:t>
      </w:r>
      <w:r w:rsidR="004459B8">
        <w:t>d</w:t>
      </w:r>
      <w:r>
        <w:t>’ajouter, modifier des utilisateurs. Enfin</w:t>
      </w:r>
      <w:r w:rsidR="004459B8">
        <w:t>,</w:t>
      </w:r>
      <w:r>
        <w:t xml:space="preserve"> si un utilisateur perd son mot de passe</w:t>
      </w:r>
      <w:r w:rsidR="004459B8">
        <w:t>,</w:t>
      </w:r>
      <w:r>
        <w:t xml:space="preserve"> le gérant aura la possibilité de redéfinir un mot de passe par défaut à cet utilisateur, afin que celui-ci puisse se connecter à nouveau à l’application.</w:t>
      </w:r>
    </w:p>
    <w:p w14:paraId="1A406582" w14:textId="25427696" w:rsidR="0081355B" w:rsidRPr="009D0192" w:rsidRDefault="0081355B" w:rsidP="009D0192">
      <w:pPr>
        <w:ind w:firstLine="720"/>
        <w:jc w:val="both"/>
      </w:pPr>
      <w:r>
        <w:t xml:space="preserve">Etant donné qu’il y a des salariés qui ont des contrats </w:t>
      </w:r>
      <w:r w:rsidR="00834C38">
        <w:t>à durée déterminé</w:t>
      </w:r>
      <w:r w:rsidR="0081490E">
        <w:t>e</w:t>
      </w:r>
      <w:r w:rsidR="00834C38">
        <w:t xml:space="preserve"> </w:t>
      </w:r>
      <w:r w:rsidR="00A5621B">
        <w:t>avec ou pas des interruptions entre les contrats. L’application gèrera les dates de contrat afin de déterminer si le pointage est attendu ou pas.</w:t>
      </w:r>
      <w:r>
        <w:t xml:space="preserve"> </w:t>
      </w:r>
    </w:p>
    <w:p w14:paraId="0FD5F4EE" w14:textId="77777777" w:rsidR="00F77573" w:rsidRDefault="00F77573">
      <w:pPr>
        <w:jc w:val="both"/>
        <w:rPr>
          <w:rFonts w:ascii="Ubuntu" w:eastAsia="Ubuntu" w:hAnsi="Ubuntu" w:cs="Ubuntu"/>
          <w:b/>
          <w:color w:val="073763"/>
          <w:sz w:val="28"/>
          <w:szCs w:val="28"/>
          <w:u w:val="single"/>
        </w:rPr>
      </w:pPr>
    </w:p>
    <w:p w14:paraId="587701F7" w14:textId="35FBF308" w:rsidR="00405646" w:rsidRDefault="00405646" w:rsidP="009D0192">
      <w:pPr>
        <w:pStyle w:val="Titre2"/>
      </w:pPr>
      <w:bookmarkStart w:id="22" w:name="_Toc126236120"/>
      <w:r>
        <w:t xml:space="preserve">Gestion des </w:t>
      </w:r>
      <w:r w:rsidR="004A4F07">
        <w:t>tables de références</w:t>
      </w:r>
      <w:bookmarkEnd w:id="22"/>
    </w:p>
    <w:p w14:paraId="1DA7412A" w14:textId="77777777" w:rsidR="00B11EDD" w:rsidRPr="00B11EDD" w:rsidRDefault="00B11EDD" w:rsidP="00B11EDD"/>
    <w:p w14:paraId="5DE36185" w14:textId="1FDEF3AA" w:rsidR="00192202" w:rsidRPr="003C4FAA" w:rsidRDefault="00192202" w:rsidP="00192202">
      <w:r>
        <w:t xml:space="preserve">En fonction du jeu de données fournies, c’est-à-dire le fichier de saisie. Nous avons </w:t>
      </w:r>
      <w:r w:rsidR="0048164D">
        <w:t>établi</w:t>
      </w:r>
      <w:r>
        <w:t xml:space="preserve"> les relations suivantes.</w:t>
      </w:r>
    </w:p>
    <w:p w14:paraId="6A695C8C" w14:textId="77777777" w:rsidR="003C4FAA" w:rsidRPr="003C4FAA" w:rsidRDefault="003C4FAA" w:rsidP="003C4FAA"/>
    <w:p w14:paraId="3A318476" w14:textId="792D39EF" w:rsidR="003C4FAA" w:rsidRDefault="003C4FAA" w:rsidP="003C4FAA">
      <w:pPr>
        <w:pStyle w:val="Titre3"/>
      </w:pPr>
      <w:bookmarkStart w:id="23" w:name="_Toc126236121"/>
      <w:r>
        <w:t>Les dépendances</w:t>
      </w:r>
      <w:bookmarkEnd w:id="23"/>
      <w:r w:rsidR="00241F6C">
        <w:t xml:space="preserve"> entre les prestations, les motifs et les codes projets</w:t>
      </w:r>
    </w:p>
    <w:p w14:paraId="59501DA4" w14:textId="77777777" w:rsidR="00E33465" w:rsidRDefault="00E33465" w:rsidP="003C4FAA"/>
    <w:p w14:paraId="5F3EB035" w14:textId="40363F27" w:rsidR="003C4FAA" w:rsidRDefault="00E33465" w:rsidP="003C4FAA">
      <w:r>
        <w:t xml:space="preserve">Il y a 5 découpages dans la feuille de saisie </w:t>
      </w:r>
      <w:r w:rsidR="00241F6C">
        <w:t>avec des données provenant des sources identifiées ci-après</w:t>
      </w:r>
    </w:p>
    <w:p w14:paraId="430BCE5C" w14:textId="2AA9ADF4" w:rsidR="00E33465" w:rsidRDefault="00350B35" w:rsidP="003C4FAA">
      <w:r>
        <w:t>1 Activité de production</w:t>
      </w:r>
    </w:p>
    <w:tbl>
      <w:tblPr>
        <w:tblStyle w:val="TableauGrille1Clair-Accentuation1"/>
        <w:tblW w:w="9019" w:type="dxa"/>
        <w:tblLook w:val="04A0" w:firstRow="1" w:lastRow="0" w:firstColumn="1" w:lastColumn="0" w:noHBand="0" w:noVBand="1"/>
      </w:tblPr>
      <w:tblGrid>
        <w:gridCol w:w="1838"/>
        <w:gridCol w:w="4167"/>
        <w:gridCol w:w="3014"/>
      </w:tblGrid>
      <w:tr w:rsidR="00E33465" w14:paraId="156E9582" w14:textId="6C6D2C63" w:rsidTr="0035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63C2C3" w14:textId="428E3894" w:rsidR="00E33465" w:rsidRDefault="00350B35" w:rsidP="00E33465">
            <w:r>
              <w:t>Feuille saisie</w:t>
            </w:r>
          </w:p>
        </w:tc>
        <w:tc>
          <w:tcPr>
            <w:tcW w:w="4167" w:type="dxa"/>
          </w:tcPr>
          <w:p w14:paraId="3B994269" w14:textId="2548FAD2" w:rsidR="00E33465" w:rsidRDefault="00E33465" w:rsidP="00E33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établie</w:t>
            </w:r>
          </w:p>
        </w:tc>
        <w:tc>
          <w:tcPr>
            <w:tcW w:w="3014" w:type="dxa"/>
          </w:tcPr>
          <w:p w14:paraId="6133A5DA" w14:textId="501D0CC5" w:rsidR="00E33465" w:rsidRDefault="00E33465" w:rsidP="00E33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2C2B26F0" w14:textId="23E2BC0F" w:rsidTr="0035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6A52A0" w14:textId="3F9497BE" w:rsidR="00350B35" w:rsidRDefault="00350B35" w:rsidP="00350B35">
            <w:proofErr w:type="gramStart"/>
            <w:r>
              <w:t>colonne</w:t>
            </w:r>
            <w:proofErr w:type="gramEnd"/>
            <w:r>
              <w:t xml:space="preserve"> A</w:t>
            </w:r>
          </w:p>
        </w:tc>
        <w:tc>
          <w:tcPr>
            <w:tcW w:w="4167" w:type="dxa"/>
          </w:tcPr>
          <w:p w14:paraId="5FEFDD2B" w14:textId="7BCB1716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465">
              <w:t>=Prestation!$B$2:$B$145</w:t>
            </w:r>
          </w:p>
        </w:tc>
        <w:tc>
          <w:tcPr>
            <w:tcW w:w="3014" w:type="dxa"/>
          </w:tcPr>
          <w:p w14:paraId="78FC9865" w14:textId="7777777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Prestation colonne D ( Type) </w:t>
            </w:r>
          </w:p>
          <w:p w14:paraId="6202762F" w14:textId="0F7E3D26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Production</w:t>
            </w:r>
          </w:p>
          <w:p w14:paraId="5FF09904" w14:textId="137CDD9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FCA</w:t>
            </w:r>
          </w:p>
        </w:tc>
      </w:tr>
      <w:tr w:rsidR="00350B35" w14:paraId="7A5D2FDA" w14:textId="77777777" w:rsidTr="0035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CAF03B" w14:textId="651D5676" w:rsidR="00350B35" w:rsidRPr="00E33465" w:rsidRDefault="00350B35" w:rsidP="00350B35">
            <w:proofErr w:type="gramStart"/>
            <w:r>
              <w:t>colonne</w:t>
            </w:r>
            <w:proofErr w:type="gramEnd"/>
            <w:r>
              <w:t xml:space="preserve"> B</w:t>
            </w:r>
          </w:p>
        </w:tc>
        <w:tc>
          <w:tcPr>
            <w:tcW w:w="4167" w:type="dxa"/>
          </w:tcPr>
          <w:p w14:paraId="5F6ECAA5" w14:textId="3B361BB1" w:rsidR="00350B35" w:rsidRPr="00E3346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=Prestation colonne C correspondante</w:t>
            </w:r>
          </w:p>
        </w:tc>
        <w:tc>
          <w:tcPr>
            <w:tcW w:w="3014" w:type="dxa"/>
          </w:tcPr>
          <w:p w14:paraId="3860F329" w14:textId="7777777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7605AEDC" w14:textId="77777777" w:rsidTr="0035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A032D" w14:textId="318ADEC2" w:rsidR="00350B35" w:rsidRDefault="00350B35" w:rsidP="00350B35">
            <w:proofErr w:type="gramStart"/>
            <w:r>
              <w:t>colonne</w:t>
            </w:r>
            <w:proofErr w:type="gramEnd"/>
            <w:r>
              <w:t xml:space="preserve"> C</w:t>
            </w:r>
          </w:p>
        </w:tc>
        <w:tc>
          <w:tcPr>
            <w:tcW w:w="4167" w:type="dxa"/>
          </w:tcPr>
          <w:p w14:paraId="4D789B1B" w14:textId="63A7966C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libre</w:t>
            </w:r>
          </w:p>
        </w:tc>
        <w:tc>
          <w:tcPr>
            <w:tcW w:w="3014" w:type="dxa"/>
          </w:tcPr>
          <w:p w14:paraId="26E338C5" w14:textId="7777777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419EF01C" w14:textId="77777777" w:rsidTr="0035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9FAB0" w14:textId="379095EA" w:rsidR="00350B35" w:rsidRDefault="00350B35" w:rsidP="00350B35">
            <w:proofErr w:type="gramStart"/>
            <w:r>
              <w:t>colonne</w:t>
            </w:r>
            <w:proofErr w:type="gramEnd"/>
            <w:r>
              <w:t xml:space="preserve"> D</w:t>
            </w:r>
          </w:p>
        </w:tc>
        <w:tc>
          <w:tcPr>
            <w:tcW w:w="4167" w:type="dxa"/>
          </w:tcPr>
          <w:p w14:paraId="268314B2" w14:textId="147DDBCD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requis</w:t>
            </w:r>
          </w:p>
        </w:tc>
        <w:tc>
          <w:tcPr>
            <w:tcW w:w="3014" w:type="dxa"/>
          </w:tcPr>
          <w:p w14:paraId="0DBDB394" w14:textId="7777777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1E27B8A1" w14:textId="77777777" w:rsidTr="00350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976431" w14:textId="40D3F8E4" w:rsidR="00350B35" w:rsidRDefault="00350B35" w:rsidP="00350B35">
            <w:proofErr w:type="gramStart"/>
            <w:r>
              <w:lastRenderedPageBreak/>
              <w:t>colonne</w:t>
            </w:r>
            <w:proofErr w:type="gramEnd"/>
            <w:r>
              <w:t xml:space="preserve"> E</w:t>
            </w:r>
          </w:p>
        </w:tc>
        <w:tc>
          <w:tcPr>
            <w:tcW w:w="4167" w:type="dxa"/>
          </w:tcPr>
          <w:p w14:paraId="3EEB68DE" w14:textId="1D57242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B35">
              <w:t>='Liste Projets simplifiée'!$C$3:$C$135</w:t>
            </w:r>
          </w:p>
        </w:tc>
        <w:tc>
          <w:tcPr>
            <w:tcW w:w="3014" w:type="dxa"/>
          </w:tcPr>
          <w:p w14:paraId="4CD2AFBA" w14:textId="15540515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tous les programmes</w:t>
            </w:r>
          </w:p>
          <w:p w14:paraId="6822E7E9" w14:textId="24AAAC6A" w:rsidR="00350B35" w:rsidRDefault="00E614F4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 sur certaines lignes mais pas toutes</w:t>
            </w:r>
          </w:p>
        </w:tc>
      </w:tr>
    </w:tbl>
    <w:p w14:paraId="381700F8" w14:textId="56E5A585" w:rsidR="00E33465" w:rsidRDefault="00E33465" w:rsidP="003C4FAA"/>
    <w:p w14:paraId="71D96E82" w14:textId="71C781AE" w:rsidR="00E33465" w:rsidRDefault="00350B35" w:rsidP="003C4FAA">
      <w:r w:rsidRPr="00E33465">
        <w:t>2 - Missions Nationales de Service Public</w:t>
      </w:r>
    </w:p>
    <w:tbl>
      <w:tblPr>
        <w:tblStyle w:val="TableauGrille1Clair-Accentuation1"/>
        <w:tblW w:w="9019" w:type="dxa"/>
        <w:tblLook w:val="04A0" w:firstRow="1" w:lastRow="0" w:firstColumn="1" w:lastColumn="0" w:noHBand="0" w:noVBand="1"/>
      </w:tblPr>
      <w:tblGrid>
        <w:gridCol w:w="1838"/>
        <w:gridCol w:w="4167"/>
        <w:gridCol w:w="3014"/>
      </w:tblGrid>
      <w:tr w:rsidR="00350B35" w14:paraId="3AE39E54" w14:textId="77777777" w:rsidTr="004D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F6905C" w14:textId="77777777" w:rsidR="00350B35" w:rsidRDefault="00350B35" w:rsidP="004D3E38">
            <w:r>
              <w:t>Feuille saisie</w:t>
            </w:r>
          </w:p>
        </w:tc>
        <w:tc>
          <w:tcPr>
            <w:tcW w:w="4167" w:type="dxa"/>
          </w:tcPr>
          <w:p w14:paraId="680CDA02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établie</w:t>
            </w:r>
          </w:p>
        </w:tc>
        <w:tc>
          <w:tcPr>
            <w:tcW w:w="3014" w:type="dxa"/>
          </w:tcPr>
          <w:p w14:paraId="50146E98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6870C7B1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3DBF94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A</w:t>
            </w:r>
          </w:p>
        </w:tc>
        <w:tc>
          <w:tcPr>
            <w:tcW w:w="4167" w:type="dxa"/>
          </w:tcPr>
          <w:p w14:paraId="60EB5A0B" w14:textId="0B3D4C90" w:rsidR="00350B35" w:rsidRP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B35">
              <w:rPr>
                <w:lang w:val="en-US"/>
              </w:rPr>
              <w:t>='MNSP 2023</w:t>
            </w:r>
            <w:proofErr w:type="gramStart"/>
            <w:r w:rsidRPr="00350B35">
              <w:rPr>
                <w:lang w:val="en-US"/>
              </w:rPr>
              <w:t>'!$</w:t>
            </w:r>
            <w:proofErr w:type="gramEnd"/>
            <w:r w:rsidRPr="00350B35">
              <w:rPr>
                <w:lang w:val="en-US"/>
              </w:rPr>
              <w:t>A$2:$A$244</w:t>
            </w:r>
          </w:p>
        </w:tc>
        <w:tc>
          <w:tcPr>
            <w:tcW w:w="3014" w:type="dxa"/>
          </w:tcPr>
          <w:p w14:paraId="4F9FE697" w14:textId="7777777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de type défini</w:t>
            </w:r>
          </w:p>
          <w:p w14:paraId="6EEF2BD0" w14:textId="445E2012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Toute la liste</w:t>
            </w:r>
          </w:p>
        </w:tc>
      </w:tr>
      <w:tr w:rsidR="00350B35" w14:paraId="5754D6FD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A9B854" w14:textId="77777777" w:rsidR="00350B35" w:rsidRPr="00E33465" w:rsidRDefault="00350B35" w:rsidP="004D3E38">
            <w:proofErr w:type="gramStart"/>
            <w:r>
              <w:t>colonne</w:t>
            </w:r>
            <w:proofErr w:type="gramEnd"/>
            <w:r>
              <w:t xml:space="preserve"> B</w:t>
            </w:r>
          </w:p>
        </w:tc>
        <w:tc>
          <w:tcPr>
            <w:tcW w:w="4167" w:type="dxa"/>
          </w:tcPr>
          <w:p w14:paraId="0F113EFE" w14:textId="26D21853" w:rsidR="00350B35" w:rsidRPr="00E3346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=MNSP2023 colonne C correspondante</w:t>
            </w:r>
          </w:p>
        </w:tc>
        <w:tc>
          <w:tcPr>
            <w:tcW w:w="3014" w:type="dxa"/>
          </w:tcPr>
          <w:p w14:paraId="23AA4CE6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3177F591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C89407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C</w:t>
            </w:r>
          </w:p>
        </w:tc>
        <w:tc>
          <w:tcPr>
            <w:tcW w:w="4167" w:type="dxa"/>
          </w:tcPr>
          <w:p w14:paraId="65E3D4DD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libre</w:t>
            </w:r>
          </w:p>
        </w:tc>
        <w:tc>
          <w:tcPr>
            <w:tcW w:w="3014" w:type="dxa"/>
          </w:tcPr>
          <w:p w14:paraId="706A1A18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68C3099C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14966A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D</w:t>
            </w:r>
          </w:p>
        </w:tc>
        <w:tc>
          <w:tcPr>
            <w:tcW w:w="4167" w:type="dxa"/>
          </w:tcPr>
          <w:p w14:paraId="4ADB3913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requis</w:t>
            </w:r>
          </w:p>
        </w:tc>
        <w:tc>
          <w:tcPr>
            <w:tcW w:w="3014" w:type="dxa"/>
          </w:tcPr>
          <w:p w14:paraId="57295C34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1662F204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5493E5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E</w:t>
            </w:r>
          </w:p>
        </w:tc>
        <w:tc>
          <w:tcPr>
            <w:tcW w:w="4167" w:type="dxa"/>
          </w:tcPr>
          <w:p w14:paraId="50BA7316" w14:textId="7CD23295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=MNSP2023 colonne B correspondante</w:t>
            </w:r>
          </w:p>
        </w:tc>
        <w:tc>
          <w:tcPr>
            <w:tcW w:w="3014" w:type="dxa"/>
          </w:tcPr>
          <w:p w14:paraId="2A804850" w14:textId="77777777" w:rsidR="00350B35" w:rsidRDefault="00350B35" w:rsidP="00350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C6E973" w14:textId="77777777" w:rsidR="00350B35" w:rsidRDefault="00350B35" w:rsidP="003C4FAA"/>
    <w:p w14:paraId="4BF7B305" w14:textId="0AA1C481" w:rsidR="00350B35" w:rsidRDefault="00350B35" w:rsidP="003C4FAA">
      <w:r w:rsidRPr="00E33465">
        <w:t xml:space="preserve">3 </w:t>
      </w:r>
      <w:r>
        <w:t>–</w:t>
      </w:r>
      <w:r w:rsidRPr="00E33465">
        <w:t xml:space="preserve"> Perfectionnement</w:t>
      </w:r>
    </w:p>
    <w:tbl>
      <w:tblPr>
        <w:tblStyle w:val="TableauGrille1Clair-Accentuation1"/>
        <w:tblW w:w="9019" w:type="dxa"/>
        <w:tblLook w:val="04A0" w:firstRow="1" w:lastRow="0" w:firstColumn="1" w:lastColumn="0" w:noHBand="0" w:noVBand="1"/>
      </w:tblPr>
      <w:tblGrid>
        <w:gridCol w:w="1838"/>
        <w:gridCol w:w="4167"/>
        <w:gridCol w:w="3014"/>
      </w:tblGrid>
      <w:tr w:rsidR="00350B35" w14:paraId="1E7A00AD" w14:textId="77777777" w:rsidTr="004D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FC4806" w14:textId="77777777" w:rsidR="00350B35" w:rsidRDefault="00350B35" w:rsidP="004D3E38">
            <w:r>
              <w:t>Feuille saisie</w:t>
            </w:r>
          </w:p>
        </w:tc>
        <w:tc>
          <w:tcPr>
            <w:tcW w:w="4167" w:type="dxa"/>
          </w:tcPr>
          <w:p w14:paraId="3B64131A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établie</w:t>
            </w:r>
          </w:p>
        </w:tc>
        <w:tc>
          <w:tcPr>
            <w:tcW w:w="3014" w:type="dxa"/>
          </w:tcPr>
          <w:p w14:paraId="093DAF48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2728672B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78A412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A</w:t>
            </w:r>
          </w:p>
        </w:tc>
        <w:tc>
          <w:tcPr>
            <w:tcW w:w="4167" w:type="dxa"/>
          </w:tcPr>
          <w:p w14:paraId="343B1B5C" w14:textId="02A2871F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465">
              <w:t>=Prestation!$B$2:$B$1</w:t>
            </w:r>
            <w:r w:rsidR="00E614F4">
              <w:t>6</w:t>
            </w:r>
            <w:r w:rsidRPr="00E33465">
              <w:t>5</w:t>
            </w:r>
          </w:p>
        </w:tc>
        <w:tc>
          <w:tcPr>
            <w:tcW w:w="3014" w:type="dxa"/>
          </w:tcPr>
          <w:p w14:paraId="5A956393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Prestation colonne D ( Type) </w:t>
            </w:r>
          </w:p>
          <w:p w14:paraId="3019DF5C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Production</w:t>
            </w:r>
          </w:p>
          <w:p w14:paraId="77792990" w14:textId="77777777" w:rsidR="00E614F4" w:rsidRDefault="00E614F4" w:rsidP="00E6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B35">
              <w:t>2 - MNSP</w:t>
            </w:r>
          </w:p>
          <w:p w14:paraId="7E3C80C8" w14:textId="77777777" w:rsidR="00E614F4" w:rsidRDefault="00E614F4" w:rsidP="00E6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FCA</w:t>
            </w:r>
          </w:p>
          <w:p w14:paraId="6B9AA7E8" w14:textId="72256214" w:rsidR="00350B35" w:rsidRDefault="00E614F4" w:rsidP="00E6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B35">
              <w:t>4 - FCTA</w:t>
            </w:r>
          </w:p>
        </w:tc>
      </w:tr>
      <w:tr w:rsidR="00350B35" w14:paraId="4AF4D4F9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0AA813" w14:textId="77777777" w:rsidR="00350B35" w:rsidRPr="00E33465" w:rsidRDefault="00350B35" w:rsidP="004D3E38">
            <w:proofErr w:type="gramStart"/>
            <w:r>
              <w:t>colonne</w:t>
            </w:r>
            <w:proofErr w:type="gramEnd"/>
            <w:r>
              <w:t xml:space="preserve"> B</w:t>
            </w:r>
          </w:p>
        </w:tc>
        <w:tc>
          <w:tcPr>
            <w:tcW w:w="4167" w:type="dxa"/>
          </w:tcPr>
          <w:p w14:paraId="37DEB75F" w14:textId="77777777" w:rsidR="00350B35" w:rsidRPr="00E3346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=Prestation colonne C correspondante</w:t>
            </w:r>
          </w:p>
        </w:tc>
        <w:tc>
          <w:tcPr>
            <w:tcW w:w="3014" w:type="dxa"/>
          </w:tcPr>
          <w:p w14:paraId="762D8283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625DDDD9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9B3830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C</w:t>
            </w:r>
          </w:p>
        </w:tc>
        <w:tc>
          <w:tcPr>
            <w:tcW w:w="4167" w:type="dxa"/>
          </w:tcPr>
          <w:p w14:paraId="36C75A36" w14:textId="39F42781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requis</w:t>
            </w:r>
          </w:p>
        </w:tc>
        <w:tc>
          <w:tcPr>
            <w:tcW w:w="3014" w:type="dxa"/>
          </w:tcPr>
          <w:p w14:paraId="18DC9C1E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0109977E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614BB74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D</w:t>
            </w:r>
          </w:p>
        </w:tc>
        <w:tc>
          <w:tcPr>
            <w:tcW w:w="4167" w:type="dxa"/>
          </w:tcPr>
          <w:p w14:paraId="24682104" w14:textId="78A4FEE1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F4">
              <w:t>=Motif!$B$22:$B$24</w:t>
            </w:r>
          </w:p>
        </w:tc>
        <w:tc>
          <w:tcPr>
            <w:tcW w:w="3014" w:type="dxa"/>
          </w:tcPr>
          <w:p w14:paraId="49C7620E" w14:textId="01E61AAA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 sur la 1ere ligne</w:t>
            </w:r>
            <w:r>
              <w:br/>
              <w:t>Type formation</w:t>
            </w:r>
          </w:p>
        </w:tc>
      </w:tr>
      <w:tr w:rsidR="00350B35" w14:paraId="152F9B7F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057F88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E</w:t>
            </w:r>
          </w:p>
        </w:tc>
        <w:tc>
          <w:tcPr>
            <w:tcW w:w="4167" w:type="dxa"/>
          </w:tcPr>
          <w:p w14:paraId="35FA7E8B" w14:textId="0F173980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libre</w:t>
            </w:r>
          </w:p>
        </w:tc>
        <w:tc>
          <w:tcPr>
            <w:tcW w:w="3014" w:type="dxa"/>
          </w:tcPr>
          <w:p w14:paraId="4542226D" w14:textId="77777777" w:rsidR="00350B35" w:rsidRDefault="00350B35" w:rsidP="00E6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77A543" w14:textId="77777777" w:rsidR="00350B35" w:rsidRDefault="00350B35" w:rsidP="003C4FAA"/>
    <w:p w14:paraId="04A8C7A1" w14:textId="209F783A" w:rsidR="00350B35" w:rsidRDefault="00E614F4" w:rsidP="00E614F4">
      <w:r>
        <w:t xml:space="preserve">4 </w:t>
      </w:r>
      <w:r w:rsidR="00350B35">
        <w:t>–</w:t>
      </w:r>
      <w:r w:rsidR="00350B35" w:rsidRPr="00E33465">
        <w:t xml:space="preserve"> Mandat</w:t>
      </w:r>
    </w:p>
    <w:tbl>
      <w:tblPr>
        <w:tblStyle w:val="TableauGrille1Clair-Accentuation1"/>
        <w:tblW w:w="9019" w:type="dxa"/>
        <w:tblLook w:val="04A0" w:firstRow="1" w:lastRow="0" w:firstColumn="1" w:lastColumn="0" w:noHBand="0" w:noVBand="1"/>
      </w:tblPr>
      <w:tblGrid>
        <w:gridCol w:w="1838"/>
        <w:gridCol w:w="4167"/>
        <w:gridCol w:w="3014"/>
      </w:tblGrid>
      <w:tr w:rsidR="00350B35" w14:paraId="44B413BC" w14:textId="77777777" w:rsidTr="004D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F4DFA2" w14:textId="77777777" w:rsidR="00350B35" w:rsidRDefault="00350B35" w:rsidP="004D3E38">
            <w:r>
              <w:t>Feuille saisie</w:t>
            </w:r>
          </w:p>
        </w:tc>
        <w:tc>
          <w:tcPr>
            <w:tcW w:w="4167" w:type="dxa"/>
          </w:tcPr>
          <w:p w14:paraId="6E3402DF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établie</w:t>
            </w:r>
          </w:p>
        </w:tc>
        <w:tc>
          <w:tcPr>
            <w:tcW w:w="3014" w:type="dxa"/>
          </w:tcPr>
          <w:p w14:paraId="5C5F079E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638A7A4B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65FD3F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A</w:t>
            </w:r>
          </w:p>
        </w:tc>
        <w:tc>
          <w:tcPr>
            <w:tcW w:w="4167" w:type="dxa"/>
          </w:tcPr>
          <w:p w14:paraId="22B12D95" w14:textId="55E4F152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F4">
              <w:t>=Prestation!$B$148</w:t>
            </w:r>
          </w:p>
        </w:tc>
        <w:tc>
          <w:tcPr>
            <w:tcW w:w="3014" w:type="dxa"/>
          </w:tcPr>
          <w:p w14:paraId="3FE8DD9C" w14:textId="2B02A45A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correspond pas à un type complet</w:t>
            </w:r>
          </w:p>
        </w:tc>
      </w:tr>
      <w:tr w:rsidR="00350B35" w14:paraId="69EBE755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827A2B" w14:textId="77777777" w:rsidR="00350B35" w:rsidRPr="00E33465" w:rsidRDefault="00350B35" w:rsidP="004D3E38">
            <w:proofErr w:type="gramStart"/>
            <w:r>
              <w:t>colonne</w:t>
            </w:r>
            <w:proofErr w:type="gramEnd"/>
            <w:r>
              <w:t xml:space="preserve"> B</w:t>
            </w:r>
          </w:p>
        </w:tc>
        <w:tc>
          <w:tcPr>
            <w:tcW w:w="4167" w:type="dxa"/>
          </w:tcPr>
          <w:p w14:paraId="7295A52D" w14:textId="77777777" w:rsidR="00350B35" w:rsidRPr="00E3346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=Prestation colonne C correspondante</w:t>
            </w:r>
          </w:p>
        </w:tc>
        <w:tc>
          <w:tcPr>
            <w:tcW w:w="3014" w:type="dxa"/>
          </w:tcPr>
          <w:p w14:paraId="71EE9C37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51F3C053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16A3BD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C</w:t>
            </w:r>
          </w:p>
        </w:tc>
        <w:tc>
          <w:tcPr>
            <w:tcW w:w="4167" w:type="dxa"/>
          </w:tcPr>
          <w:p w14:paraId="719446CD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libre</w:t>
            </w:r>
          </w:p>
        </w:tc>
        <w:tc>
          <w:tcPr>
            <w:tcW w:w="3014" w:type="dxa"/>
          </w:tcPr>
          <w:p w14:paraId="606D08B4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683E1BF5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260F51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D</w:t>
            </w:r>
          </w:p>
        </w:tc>
        <w:tc>
          <w:tcPr>
            <w:tcW w:w="4167" w:type="dxa"/>
          </w:tcPr>
          <w:p w14:paraId="42263DC3" w14:textId="036F64C6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F4">
              <w:t>=Motif!$B$15:$B$21</w:t>
            </w:r>
          </w:p>
        </w:tc>
        <w:tc>
          <w:tcPr>
            <w:tcW w:w="3014" w:type="dxa"/>
          </w:tcPr>
          <w:p w14:paraId="501C498A" w14:textId="3BB4A7F7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IRP</w:t>
            </w:r>
          </w:p>
        </w:tc>
      </w:tr>
      <w:tr w:rsidR="00350B35" w14:paraId="0A7718D1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C36444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E</w:t>
            </w:r>
          </w:p>
        </w:tc>
        <w:tc>
          <w:tcPr>
            <w:tcW w:w="4167" w:type="dxa"/>
          </w:tcPr>
          <w:p w14:paraId="2FEA4B83" w14:textId="12C6EDAC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requis</w:t>
            </w:r>
          </w:p>
        </w:tc>
        <w:tc>
          <w:tcPr>
            <w:tcW w:w="3014" w:type="dxa"/>
          </w:tcPr>
          <w:p w14:paraId="537D56C8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420689" w14:textId="77777777" w:rsidR="00350B35" w:rsidRDefault="00350B35" w:rsidP="003C4FAA"/>
    <w:p w14:paraId="29575832" w14:textId="546E60E9" w:rsidR="00350B35" w:rsidRDefault="00350B35" w:rsidP="003C4FAA">
      <w:r w:rsidRPr="00E33465">
        <w:t>5 - Autres activités de support</w:t>
      </w:r>
    </w:p>
    <w:tbl>
      <w:tblPr>
        <w:tblStyle w:val="TableauGrille1Clair-Accentuation1"/>
        <w:tblW w:w="9019" w:type="dxa"/>
        <w:tblLook w:val="04A0" w:firstRow="1" w:lastRow="0" w:firstColumn="1" w:lastColumn="0" w:noHBand="0" w:noVBand="1"/>
      </w:tblPr>
      <w:tblGrid>
        <w:gridCol w:w="1838"/>
        <w:gridCol w:w="4167"/>
        <w:gridCol w:w="3014"/>
      </w:tblGrid>
      <w:tr w:rsidR="00350B35" w14:paraId="28F29455" w14:textId="77777777" w:rsidTr="004D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08E6F0" w14:textId="77777777" w:rsidR="00350B35" w:rsidRDefault="00350B35" w:rsidP="004D3E38">
            <w:r>
              <w:t>Feuille saisie</w:t>
            </w:r>
          </w:p>
        </w:tc>
        <w:tc>
          <w:tcPr>
            <w:tcW w:w="4167" w:type="dxa"/>
          </w:tcPr>
          <w:p w14:paraId="37906B64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Référence établie</w:t>
            </w:r>
          </w:p>
        </w:tc>
        <w:tc>
          <w:tcPr>
            <w:tcW w:w="3014" w:type="dxa"/>
          </w:tcPr>
          <w:p w14:paraId="3A74ABE0" w14:textId="77777777" w:rsidR="00350B35" w:rsidRDefault="00350B35" w:rsidP="004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46538C78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314031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A</w:t>
            </w:r>
          </w:p>
        </w:tc>
        <w:tc>
          <w:tcPr>
            <w:tcW w:w="4167" w:type="dxa"/>
          </w:tcPr>
          <w:p w14:paraId="6578844C" w14:textId="22065BC5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14F4">
              <w:t>=Prestation!$B$134:$B$148</w:t>
            </w:r>
          </w:p>
        </w:tc>
        <w:tc>
          <w:tcPr>
            <w:tcW w:w="3014" w:type="dxa"/>
          </w:tcPr>
          <w:p w14:paraId="5B78320C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Prestation colonne D ( Type) </w:t>
            </w:r>
          </w:p>
          <w:p w14:paraId="5DFB96A7" w14:textId="77777777" w:rsidR="00E614F4" w:rsidRDefault="00350B35" w:rsidP="00E6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FCA</w:t>
            </w:r>
          </w:p>
          <w:p w14:paraId="79B5964A" w14:textId="17CF71FE" w:rsidR="00350B35" w:rsidRDefault="00E614F4" w:rsidP="00E6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B35">
              <w:t>4 - FCTA</w:t>
            </w:r>
          </w:p>
        </w:tc>
      </w:tr>
      <w:tr w:rsidR="00350B35" w14:paraId="6F0C2039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40AD8A" w14:textId="77777777" w:rsidR="00350B35" w:rsidRPr="00E33465" w:rsidRDefault="00350B35" w:rsidP="004D3E38">
            <w:proofErr w:type="gramStart"/>
            <w:r>
              <w:t>colonne</w:t>
            </w:r>
            <w:proofErr w:type="gramEnd"/>
            <w:r>
              <w:t xml:space="preserve"> B</w:t>
            </w:r>
          </w:p>
        </w:tc>
        <w:tc>
          <w:tcPr>
            <w:tcW w:w="4167" w:type="dxa"/>
          </w:tcPr>
          <w:p w14:paraId="624E47B8" w14:textId="77777777" w:rsidR="00350B35" w:rsidRPr="00E3346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=Prestation colonne C correspondante</w:t>
            </w:r>
          </w:p>
        </w:tc>
        <w:tc>
          <w:tcPr>
            <w:tcW w:w="3014" w:type="dxa"/>
          </w:tcPr>
          <w:p w14:paraId="70224DB6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29974667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3D1422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C</w:t>
            </w:r>
          </w:p>
        </w:tc>
        <w:tc>
          <w:tcPr>
            <w:tcW w:w="4167" w:type="dxa"/>
          </w:tcPr>
          <w:p w14:paraId="253A25B5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libre</w:t>
            </w:r>
          </w:p>
        </w:tc>
        <w:tc>
          <w:tcPr>
            <w:tcW w:w="3014" w:type="dxa"/>
          </w:tcPr>
          <w:p w14:paraId="42C563ED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082A010E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74A5F3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D</w:t>
            </w:r>
          </w:p>
        </w:tc>
        <w:tc>
          <w:tcPr>
            <w:tcW w:w="4167" w:type="dxa"/>
          </w:tcPr>
          <w:p w14:paraId="350F2E86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requis</w:t>
            </w:r>
          </w:p>
        </w:tc>
        <w:tc>
          <w:tcPr>
            <w:tcW w:w="3014" w:type="dxa"/>
          </w:tcPr>
          <w:p w14:paraId="22789CF4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B35" w14:paraId="753059B5" w14:textId="77777777" w:rsidTr="004D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E772358" w14:textId="77777777" w:rsidR="00350B35" w:rsidRDefault="00350B35" w:rsidP="004D3E38">
            <w:proofErr w:type="gramStart"/>
            <w:r>
              <w:t>colonne</w:t>
            </w:r>
            <w:proofErr w:type="gramEnd"/>
            <w:r>
              <w:t xml:space="preserve"> E</w:t>
            </w:r>
          </w:p>
        </w:tc>
        <w:tc>
          <w:tcPr>
            <w:tcW w:w="4167" w:type="dxa"/>
          </w:tcPr>
          <w:p w14:paraId="4B93B5B8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B35">
              <w:t>='Liste Projets simplifiée'!$C$3:$C$135</w:t>
            </w:r>
          </w:p>
        </w:tc>
        <w:tc>
          <w:tcPr>
            <w:tcW w:w="3014" w:type="dxa"/>
          </w:tcPr>
          <w:p w14:paraId="7CAF2A02" w14:textId="77777777" w:rsidR="00350B35" w:rsidRDefault="00350B35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tous les programmes</w:t>
            </w:r>
          </w:p>
          <w:p w14:paraId="66EB8A95" w14:textId="05A42EFF" w:rsidR="00350B35" w:rsidRDefault="00E614F4" w:rsidP="004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Requis sur certaines lignes mais pas toutes</w:t>
            </w:r>
          </w:p>
        </w:tc>
      </w:tr>
    </w:tbl>
    <w:p w14:paraId="25FA1343" w14:textId="42474EB0" w:rsidR="00350B35" w:rsidRDefault="00350B35" w:rsidP="003C4FAA"/>
    <w:p w14:paraId="79408FAA" w14:textId="481CECBD" w:rsidR="003C4FAA" w:rsidRDefault="00241F6C" w:rsidP="003C4FAA">
      <w:r w:rsidRPr="00241F6C">
        <w:t xml:space="preserve">Conclusions : il semblerait que les colonnes </w:t>
      </w:r>
      <w:r>
        <w:t>types et activités de la feuille prestation n’entrent pas en jeu ; ainsi que la colonne type dans motif ou programme dans l’onglet « liste projets simplifiée ».</w:t>
      </w:r>
    </w:p>
    <w:p w14:paraId="18B2E847" w14:textId="71654EAA" w:rsidR="00241F6C" w:rsidRDefault="00241F6C" w:rsidP="003C4FAA">
      <w:r>
        <w:t xml:space="preserve">De ce fait, nous allons </w:t>
      </w:r>
      <w:r w:rsidR="009B5DC1">
        <w:t>rattacher</w:t>
      </w:r>
      <w:r>
        <w:t xml:space="preserve"> les </w:t>
      </w:r>
      <w:r w:rsidR="009B5DC1">
        <w:t>prestations</w:t>
      </w:r>
      <w:r>
        <w:t xml:space="preserve"> comme suit : </w:t>
      </w:r>
    </w:p>
    <w:p w14:paraId="625960CC" w14:textId="6CEF3155" w:rsidR="00241F6C" w:rsidRDefault="00241F6C" w:rsidP="003C4FA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6956F2" w14:paraId="1EE4E57E" w14:textId="77777777" w:rsidTr="006956F2">
        <w:tc>
          <w:tcPr>
            <w:tcW w:w="3006" w:type="dxa"/>
          </w:tcPr>
          <w:p w14:paraId="24402CDF" w14:textId="3ADC1CA5" w:rsidR="006956F2" w:rsidRDefault="006956F2" w:rsidP="003C4FAA">
            <w:r>
              <w:t>Types</w:t>
            </w:r>
          </w:p>
        </w:tc>
        <w:tc>
          <w:tcPr>
            <w:tcW w:w="3006" w:type="dxa"/>
          </w:tcPr>
          <w:p w14:paraId="4D062055" w14:textId="2BEEF110" w:rsidR="006956F2" w:rsidRDefault="006956F2" w:rsidP="003C4FAA">
            <w:r>
              <w:t>Activités</w:t>
            </w:r>
          </w:p>
        </w:tc>
        <w:tc>
          <w:tcPr>
            <w:tcW w:w="3007" w:type="dxa"/>
          </w:tcPr>
          <w:p w14:paraId="7F1334FE" w14:textId="2943C6D3" w:rsidR="006956F2" w:rsidRDefault="006956F2" w:rsidP="003C4FAA">
            <w:r>
              <w:t>Prestations</w:t>
            </w:r>
          </w:p>
        </w:tc>
      </w:tr>
      <w:tr w:rsidR="006956F2" w14:paraId="09810AB5" w14:textId="77777777" w:rsidTr="006956F2">
        <w:tc>
          <w:tcPr>
            <w:tcW w:w="3006" w:type="dxa"/>
          </w:tcPr>
          <w:p w14:paraId="4E44D7EF" w14:textId="1EDC6DAB" w:rsidR="006956F2" w:rsidRDefault="006956F2" w:rsidP="003C4FAA">
            <w:r>
              <w:t>1 Activité de production</w:t>
            </w:r>
          </w:p>
        </w:tc>
        <w:tc>
          <w:tcPr>
            <w:tcW w:w="3006" w:type="dxa"/>
          </w:tcPr>
          <w:p w14:paraId="07E8B1FC" w14:textId="6FACECC7" w:rsidR="006956F2" w:rsidRDefault="006956F2" w:rsidP="003C4FAA">
            <w:r>
              <w:t>Production</w:t>
            </w:r>
          </w:p>
          <w:p w14:paraId="421CB867" w14:textId="3ACCC644" w:rsidR="006956F2" w:rsidRDefault="006956F2" w:rsidP="003C4FAA">
            <w:r>
              <w:t>FCA</w:t>
            </w:r>
          </w:p>
        </w:tc>
        <w:tc>
          <w:tcPr>
            <w:tcW w:w="3007" w:type="dxa"/>
          </w:tcPr>
          <w:p w14:paraId="1E75649C" w14:textId="77777777" w:rsidR="006956F2" w:rsidRDefault="006956F2" w:rsidP="003C4FAA">
            <w:r>
              <w:t>Prestations de 2 à 133</w:t>
            </w:r>
          </w:p>
          <w:p w14:paraId="62DB1352" w14:textId="365E9C96" w:rsidR="006956F2" w:rsidRDefault="006956F2" w:rsidP="003C4FAA">
            <w:r>
              <w:t>Prestations de 134 à 145</w:t>
            </w:r>
          </w:p>
        </w:tc>
      </w:tr>
      <w:tr w:rsidR="006956F2" w14:paraId="11359A83" w14:textId="77777777" w:rsidTr="006956F2">
        <w:tc>
          <w:tcPr>
            <w:tcW w:w="3006" w:type="dxa"/>
          </w:tcPr>
          <w:p w14:paraId="36847408" w14:textId="4FF3A6B2" w:rsidR="006956F2" w:rsidRDefault="006956F2" w:rsidP="003C4FAA">
            <w:r w:rsidRPr="00E33465">
              <w:t>2 - Missions Nationales de Service Public</w:t>
            </w:r>
          </w:p>
        </w:tc>
        <w:tc>
          <w:tcPr>
            <w:tcW w:w="3006" w:type="dxa"/>
          </w:tcPr>
          <w:p w14:paraId="12642C2E" w14:textId="22B0F162" w:rsidR="006956F2" w:rsidRDefault="006956F2" w:rsidP="003C4FAA">
            <w:r>
              <w:t>MNSP</w:t>
            </w:r>
          </w:p>
        </w:tc>
        <w:tc>
          <w:tcPr>
            <w:tcW w:w="3007" w:type="dxa"/>
          </w:tcPr>
          <w:p w14:paraId="27FF88F3" w14:textId="3AD8AABC" w:rsidR="006956F2" w:rsidRDefault="006956F2" w:rsidP="003C4FAA">
            <w:r>
              <w:t>MNSP de 2 à 244</w:t>
            </w:r>
          </w:p>
        </w:tc>
      </w:tr>
      <w:tr w:rsidR="006956F2" w14:paraId="1280317B" w14:textId="77777777" w:rsidTr="006956F2">
        <w:tc>
          <w:tcPr>
            <w:tcW w:w="3006" w:type="dxa"/>
          </w:tcPr>
          <w:p w14:paraId="50754AF6" w14:textId="4ADE8E61" w:rsidR="006956F2" w:rsidRDefault="006956F2" w:rsidP="006956F2">
            <w:r w:rsidRPr="00E33465">
              <w:t xml:space="preserve">3 </w:t>
            </w:r>
            <w:r>
              <w:t>–</w:t>
            </w:r>
            <w:r w:rsidRPr="00E33465">
              <w:t xml:space="preserve"> Perfectionnement</w:t>
            </w:r>
          </w:p>
        </w:tc>
        <w:tc>
          <w:tcPr>
            <w:tcW w:w="3006" w:type="dxa"/>
          </w:tcPr>
          <w:p w14:paraId="1C6C1709" w14:textId="77777777" w:rsidR="006956F2" w:rsidRDefault="006956F2" w:rsidP="006956F2">
            <w:r>
              <w:t>Production</w:t>
            </w:r>
          </w:p>
          <w:p w14:paraId="16C8B3A3" w14:textId="77777777" w:rsidR="006956F2" w:rsidRDefault="006956F2" w:rsidP="006956F2">
            <w:r>
              <w:t>FCA</w:t>
            </w:r>
          </w:p>
          <w:p w14:paraId="47E4DA97" w14:textId="77777777" w:rsidR="006956F2" w:rsidRDefault="006956F2" w:rsidP="006956F2">
            <w:r>
              <w:t>FCTA</w:t>
            </w:r>
          </w:p>
          <w:p w14:paraId="4E8E11DC" w14:textId="77777777" w:rsidR="006956F2" w:rsidRDefault="006956F2" w:rsidP="006956F2">
            <w:proofErr w:type="spellStart"/>
            <w:r>
              <w:t>FCTASpe</w:t>
            </w:r>
            <w:proofErr w:type="spellEnd"/>
          </w:p>
          <w:p w14:paraId="3EC9A220" w14:textId="242C64F8" w:rsidR="00F118FB" w:rsidRDefault="00F118FB" w:rsidP="006956F2">
            <w:r>
              <w:t>MNSP</w:t>
            </w:r>
          </w:p>
        </w:tc>
        <w:tc>
          <w:tcPr>
            <w:tcW w:w="3007" w:type="dxa"/>
          </w:tcPr>
          <w:p w14:paraId="4F37B5C7" w14:textId="77777777" w:rsidR="006956F2" w:rsidRDefault="006956F2" w:rsidP="006956F2">
            <w:r>
              <w:t>Prestations de 2 à 133</w:t>
            </w:r>
          </w:p>
          <w:p w14:paraId="4787EAF7" w14:textId="77777777" w:rsidR="006956F2" w:rsidRDefault="006956F2" w:rsidP="006956F2">
            <w:r>
              <w:t>Prestations de 134 à 145</w:t>
            </w:r>
          </w:p>
          <w:p w14:paraId="26B68F0B" w14:textId="37FAFD4B" w:rsidR="006956F2" w:rsidRDefault="006956F2" w:rsidP="006956F2">
            <w:r>
              <w:t>Prestations de 1</w:t>
            </w:r>
            <w:r w:rsidR="00DE6244">
              <w:t>46</w:t>
            </w:r>
            <w:r>
              <w:t xml:space="preserve"> à 14</w:t>
            </w:r>
            <w:r w:rsidR="00DE6244">
              <w:t>7</w:t>
            </w:r>
          </w:p>
          <w:p w14:paraId="7C8779D0" w14:textId="77777777" w:rsidR="00F118FB" w:rsidRDefault="006956F2" w:rsidP="00F118FB">
            <w:r>
              <w:t>Prestations de 148</w:t>
            </w:r>
          </w:p>
          <w:p w14:paraId="585D6889" w14:textId="52CBD109" w:rsidR="006956F2" w:rsidRDefault="00F118FB" w:rsidP="006956F2">
            <w:r>
              <w:t>Prestations de 14</w:t>
            </w:r>
            <w:r>
              <w:t>9</w:t>
            </w:r>
            <w:r>
              <w:t xml:space="preserve"> à 1</w:t>
            </w:r>
            <w:r>
              <w:t>65</w:t>
            </w:r>
          </w:p>
        </w:tc>
      </w:tr>
      <w:tr w:rsidR="006956F2" w14:paraId="252C60CE" w14:textId="77777777" w:rsidTr="006956F2">
        <w:tc>
          <w:tcPr>
            <w:tcW w:w="3006" w:type="dxa"/>
          </w:tcPr>
          <w:p w14:paraId="5AF6E9C3" w14:textId="5507701A" w:rsidR="006956F2" w:rsidRDefault="00DE6244" w:rsidP="006956F2">
            <w:r>
              <w:t>4 –</w:t>
            </w:r>
            <w:r w:rsidRPr="00E33465">
              <w:t xml:space="preserve"> Mandat</w:t>
            </w:r>
          </w:p>
        </w:tc>
        <w:tc>
          <w:tcPr>
            <w:tcW w:w="3006" w:type="dxa"/>
          </w:tcPr>
          <w:p w14:paraId="4D72D2E1" w14:textId="4030111C" w:rsidR="006956F2" w:rsidRDefault="00DE6244" w:rsidP="006956F2">
            <w:proofErr w:type="spellStart"/>
            <w:r>
              <w:t>FCTASpe</w:t>
            </w:r>
            <w:proofErr w:type="spellEnd"/>
          </w:p>
        </w:tc>
        <w:tc>
          <w:tcPr>
            <w:tcW w:w="3007" w:type="dxa"/>
          </w:tcPr>
          <w:p w14:paraId="4910D0F0" w14:textId="6304403E" w:rsidR="006956F2" w:rsidRDefault="00DE6244" w:rsidP="006956F2">
            <w:r>
              <w:t>Prestations de 148</w:t>
            </w:r>
          </w:p>
        </w:tc>
      </w:tr>
      <w:tr w:rsidR="00DE6244" w14:paraId="0D16D04F" w14:textId="77777777" w:rsidTr="006956F2">
        <w:tc>
          <w:tcPr>
            <w:tcW w:w="3006" w:type="dxa"/>
          </w:tcPr>
          <w:p w14:paraId="328A7B9B" w14:textId="38B9CAEE" w:rsidR="00DE6244" w:rsidRDefault="00DE6244" w:rsidP="00DE6244">
            <w:r w:rsidRPr="00E33465">
              <w:t>5 - Autres activités de support</w:t>
            </w:r>
          </w:p>
        </w:tc>
        <w:tc>
          <w:tcPr>
            <w:tcW w:w="3006" w:type="dxa"/>
          </w:tcPr>
          <w:p w14:paraId="7AF6C785" w14:textId="77777777" w:rsidR="00DE6244" w:rsidRDefault="00DE6244" w:rsidP="00DE6244">
            <w:r>
              <w:t>FCA</w:t>
            </w:r>
          </w:p>
          <w:p w14:paraId="685141FC" w14:textId="77777777" w:rsidR="00DE6244" w:rsidRDefault="00DE6244" w:rsidP="00DE6244">
            <w:r>
              <w:t>FCTA</w:t>
            </w:r>
          </w:p>
          <w:p w14:paraId="05B4A8B4" w14:textId="7D7E3F92" w:rsidR="00DE6244" w:rsidRDefault="00DE6244" w:rsidP="00DE6244">
            <w:proofErr w:type="spellStart"/>
            <w:r>
              <w:t>FCTASpe</w:t>
            </w:r>
            <w:proofErr w:type="spellEnd"/>
          </w:p>
        </w:tc>
        <w:tc>
          <w:tcPr>
            <w:tcW w:w="3007" w:type="dxa"/>
          </w:tcPr>
          <w:p w14:paraId="6E01AA1C" w14:textId="77777777" w:rsidR="00DE6244" w:rsidRDefault="00DE6244" w:rsidP="00DE6244">
            <w:r>
              <w:t>Prestations de 134 à 145</w:t>
            </w:r>
          </w:p>
          <w:p w14:paraId="50E7D7FA" w14:textId="77777777" w:rsidR="00DE6244" w:rsidRDefault="00DE6244" w:rsidP="00DE6244">
            <w:r>
              <w:t>Prestations de 146 à 147</w:t>
            </w:r>
          </w:p>
          <w:p w14:paraId="7EB8A820" w14:textId="6955698F" w:rsidR="00DE6244" w:rsidRDefault="00DE6244" w:rsidP="00DE6244">
            <w:r>
              <w:t>Prestations de 148</w:t>
            </w:r>
          </w:p>
        </w:tc>
      </w:tr>
    </w:tbl>
    <w:p w14:paraId="201B7360" w14:textId="701F27C0" w:rsidR="006956F2" w:rsidRDefault="006956F2" w:rsidP="003C4FAA"/>
    <w:p w14:paraId="7644D6A6" w14:textId="53074418" w:rsidR="00F118FB" w:rsidRPr="003C4FAA" w:rsidRDefault="00F118FB" w:rsidP="003C4FAA">
      <w:r>
        <w:t xml:space="preserve">Pour lever les ambiguïtés, la partie Prestation de 149 à 165 sera </w:t>
      </w:r>
      <w:proofErr w:type="gramStart"/>
      <w:r>
        <w:t>nommé</w:t>
      </w:r>
      <w:proofErr w:type="gramEnd"/>
      <w:r>
        <w:t xml:space="preserve"> Service Public (au lieu de MNSP) pour ne pas confondre avec les données extraites de l’onglet MNSP </w:t>
      </w:r>
    </w:p>
    <w:p w14:paraId="79A99EB3" w14:textId="1A1586FB" w:rsidR="00F77573" w:rsidRDefault="00A57711" w:rsidP="004F47D2">
      <w:pPr>
        <w:pStyle w:val="Titre1"/>
        <w:rPr>
          <w:rFonts w:eastAsia="Ubuntu"/>
        </w:rPr>
      </w:pPr>
      <w:bookmarkStart w:id="24" w:name="_Toc124435787"/>
      <w:bookmarkStart w:id="25" w:name="_Toc126236123"/>
      <w:bookmarkEnd w:id="24"/>
      <w:r>
        <w:rPr>
          <w:rFonts w:eastAsia="Ubuntu"/>
        </w:rPr>
        <w:lastRenderedPageBreak/>
        <w:t xml:space="preserve">LES </w:t>
      </w:r>
      <w:r w:rsidR="004A4F07">
        <w:rPr>
          <w:rFonts w:eastAsia="Ubuntu"/>
        </w:rPr>
        <w:t>Specifications techniques</w:t>
      </w:r>
      <w:bookmarkEnd w:id="25"/>
    </w:p>
    <w:p w14:paraId="7B3A243F" w14:textId="45636802" w:rsidR="00F77573" w:rsidRPr="00AD764B" w:rsidRDefault="004A4F07" w:rsidP="00AD764B">
      <w:pPr>
        <w:pStyle w:val="Titre2"/>
      </w:pPr>
      <w:bookmarkStart w:id="26" w:name="_Toc126236124"/>
      <w:r w:rsidRPr="00AD764B">
        <w:t>Contraintes techniques</w:t>
      </w:r>
      <w:bookmarkEnd w:id="26"/>
    </w:p>
    <w:p w14:paraId="008D8265" w14:textId="77777777" w:rsidR="00F77573" w:rsidRPr="00AD764B" w:rsidRDefault="00A57711" w:rsidP="00AD764B">
      <w:pPr>
        <w:pStyle w:val="Titre3"/>
      </w:pPr>
      <w:bookmarkStart w:id="27" w:name="_Matériel_et_logiciels"/>
      <w:bookmarkStart w:id="28" w:name="_Toc126236125"/>
      <w:bookmarkEnd w:id="27"/>
      <w:r w:rsidRPr="00AD764B">
        <w:t>Matériel et logiciels</w:t>
      </w:r>
      <w:bookmarkEnd w:id="28"/>
    </w:p>
    <w:p w14:paraId="4FD019C2" w14:textId="77777777" w:rsidR="00F77573" w:rsidRDefault="00F77573">
      <w:pPr>
        <w:ind w:firstLine="720"/>
        <w:jc w:val="both"/>
      </w:pPr>
    </w:p>
    <w:p w14:paraId="7D5EB7CA" w14:textId="5F01ACF3" w:rsidR="00F77573" w:rsidRDefault="001C20DE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Chaque salarié est doté </w:t>
      </w:r>
      <w:r w:rsidR="00C35324">
        <w:rPr>
          <w:rFonts w:ascii="Ubuntu" w:eastAsia="Ubuntu" w:hAnsi="Ubuntu" w:cs="Ubuntu"/>
        </w:rPr>
        <w:t xml:space="preserve">ou a accès à </w:t>
      </w:r>
      <w:r>
        <w:rPr>
          <w:rFonts w:ascii="Ubuntu" w:eastAsia="Ubuntu" w:hAnsi="Ubuntu" w:cs="Ubuntu"/>
        </w:rPr>
        <w:t>un ordinateur avec internet</w:t>
      </w:r>
      <w:r w:rsidR="00A57711">
        <w:rPr>
          <w:rFonts w:ascii="Ubuntu" w:eastAsia="Ubuntu" w:hAnsi="Ubuntu" w:cs="Ubuntu"/>
        </w:rPr>
        <w:t>.</w:t>
      </w:r>
      <w:r>
        <w:rPr>
          <w:rFonts w:ascii="Ubuntu" w:eastAsia="Ubuntu" w:hAnsi="Ubuntu" w:cs="Ubuntu"/>
        </w:rPr>
        <w:t xml:space="preserve"> </w:t>
      </w:r>
      <w:r w:rsidR="00C35324">
        <w:rPr>
          <w:rFonts w:ascii="Ubuntu" w:eastAsia="Ubuntu" w:hAnsi="Ubuntu" w:cs="Ubuntu"/>
        </w:rPr>
        <w:t xml:space="preserve">L’utilisation d’une application pouvant se faire depuis </w:t>
      </w:r>
      <w:r w:rsidR="00BE67EC">
        <w:rPr>
          <w:rFonts w:ascii="Ubuntu" w:eastAsia="Ubuntu" w:hAnsi="Ubuntu" w:cs="Ubuntu"/>
        </w:rPr>
        <w:t>n’importe où. Le choix d’une application web est retenu.</w:t>
      </w:r>
    </w:p>
    <w:p w14:paraId="35BDB7D2" w14:textId="7ABE1CE8" w:rsidR="00F77573" w:rsidRDefault="00BE67EC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Un hébergement est déjà disponible pour abriter </w:t>
      </w:r>
      <w:r w:rsidR="00D26142">
        <w:rPr>
          <w:rFonts w:ascii="Ubuntu" w:eastAsia="Ubuntu" w:hAnsi="Ubuntu" w:cs="Ubuntu"/>
        </w:rPr>
        <w:t xml:space="preserve">l’application. Il sera utilisé pour la mise en production de l’application. </w:t>
      </w:r>
    </w:p>
    <w:p w14:paraId="6A67DFB3" w14:textId="755B4A34" w:rsidR="00D26142" w:rsidRDefault="00D26142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Les sauvegardes seront </w:t>
      </w:r>
      <w:r w:rsidR="0099548E">
        <w:rPr>
          <w:rFonts w:ascii="Ubuntu" w:eastAsia="Ubuntu" w:hAnsi="Ubuntu" w:cs="Ubuntu"/>
        </w:rPr>
        <w:t>gérées</w:t>
      </w:r>
      <w:r>
        <w:rPr>
          <w:rFonts w:ascii="Ubuntu" w:eastAsia="Ubuntu" w:hAnsi="Ubuntu" w:cs="Ubuntu"/>
        </w:rPr>
        <w:t xml:space="preserve"> </w:t>
      </w:r>
      <w:r w:rsidR="0099548E">
        <w:rPr>
          <w:rFonts w:ascii="Ubuntu" w:eastAsia="Ubuntu" w:hAnsi="Ubuntu" w:cs="Ubuntu"/>
        </w:rPr>
        <w:t>de la même manière que les sauvegardes des autres applications abritées au même endroit.</w:t>
      </w:r>
      <w:r>
        <w:rPr>
          <w:rFonts w:ascii="Ubuntu" w:eastAsia="Ubuntu" w:hAnsi="Ubuntu" w:cs="Ubuntu"/>
        </w:rPr>
        <w:t xml:space="preserve"> </w:t>
      </w:r>
    </w:p>
    <w:p w14:paraId="0058A5C4" w14:textId="2B83D5A5" w:rsidR="00F77573" w:rsidRDefault="00A57711">
      <w:pPr>
        <w:jc w:val="both"/>
      </w:pPr>
      <w:r>
        <w:t xml:space="preserve"> </w:t>
      </w:r>
      <w:r w:rsidR="00DD5F42">
        <w:t xml:space="preserve">Le développement sera réalisé en PHP Natif sur un serveur apache, une base de données </w:t>
      </w:r>
      <w:r w:rsidR="00902F5E">
        <w:t>MySQL</w:t>
      </w:r>
      <w:r w:rsidR="00DD5F42">
        <w:t xml:space="preserve"> </w:t>
      </w:r>
      <w:r w:rsidR="00902F5E">
        <w:t>avec phpMyAdmin.</w:t>
      </w:r>
    </w:p>
    <w:p w14:paraId="63DBFF7B" w14:textId="77777777" w:rsidR="00F77573" w:rsidRPr="00A2597B" w:rsidRDefault="00A57711" w:rsidP="00DE2CAF">
      <w:pPr>
        <w:pStyle w:val="Titre3"/>
        <w:rPr>
          <w:rFonts w:ascii="Ubuntu" w:eastAsia="Ubuntu" w:hAnsi="Ubuntu" w:cs="Ubuntu"/>
          <w:sz w:val="26"/>
          <w:szCs w:val="26"/>
          <w:u w:val="single"/>
        </w:rPr>
      </w:pPr>
      <w:bookmarkStart w:id="29" w:name="_La_sécurité"/>
      <w:bookmarkStart w:id="30" w:name="_Toc126236126"/>
      <w:bookmarkEnd w:id="29"/>
      <w:r w:rsidRPr="009D0192">
        <w:t>La sécurité</w:t>
      </w:r>
      <w:bookmarkEnd w:id="30"/>
    </w:p>
    <w:p w14:paraId="09E50321" w14:textId="77777777" w:rsidR="00F77573" w:rsidRDefault="00F77573">
      <w:pPr>
        <w:ind w:firstLine="720"/>
        <w:jc w:val="both"/>
      </w:pPr>
    </w:p>
    <w:p w14:paraId="31B5CB00" w14:textId="2A8BB087" w:rsidR="00F77573" w:rsidRDefault="0099548E">
      <w:pPr>
        <w:ind w:firstLine="720"/>
        <w:jc w:val="both"/>
      </w:pPr>
      <w:r>
        <w:t xml:space="preserve">La connexion </w:t>
      </w:r>
      <w:r w:rsidR="00D07DA3">
        <w:t>à</w:t>
      </w:r>
      <w:r>
        <w:t xml:space="preserve"> l’application </w:t>
      </w:r>
      <w:r w:rsidR="00B87CAF">
        <w:t>se fera via un mot de passe. L’application empêchera l’accès direct aux pages sans connexion.</w:t>
      </w:r>
    </w:p>
    <w:p w14:paraId="24740235" w14:textId="0B6470AF" w:rsidR="00DB449C" w:rsidRDefault="00DB449C">
      <w:pPr>
        <w:ind w:firstLine="720"/>
        <w:jc w:val="both"/>
      </w:pPr>
      <w:r>
        <w:t xml:space="preserve">Les sécurités inhérentes à un site web seront appliquées. </w:t>
      </w:r>
    </w:p>
    <w:p w14:paraId="2743AD16" w14:textId="0D361C44" w:rsidR="00DB449C" w:rsidRDefault="00DB449C">
      <w:pPr>
        <w:ind w:firstLine="720"/>
        <w:jc w:val="both"/>
      </w:pPr>
      <w:r>
        <w:t xml:space="preserve">Les données contenues dans cette application n’ont pas un caractère </w:t>
      </w:r>
      <w:r w:rsidR="003138FE">
        <w:t>sensible, c’est pourquoi on appliquera les mesures standards de sécurité.</w:t>
      </w:r>
    </w:p>
    <w:p w14:paraId="1ABD4351" w14:textId="4614B9D9" w:rsidR="00B87CAF" w:rsidRPr="009D0192" w:rsidRDefault="00B87CAF">
      <w:pPr>
        <w:ind w:firstLine="720"/>
        <w:jc w:val="both"/>
      </w:pPr>
      <w:r>
        <w:t>La sécurité du serveur est garantie par l’hébergeur.</w:t>
      </w:r>
    </w:p>
    <w:p w14:paraId="33E0A943" w14:textId="77777777" w:rsidR="00F77573" w:rsidRDefault="00F77573">
      <w:pPr>
        <w:ind w:firstLine="720"/>
        <w:jc w:val="both"/>
      </w:pPr>
    </w:p>
    <w:p w14:paraId="4CCA426F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06638707" w14:textId="77777777" w:rsidR="00F77573" w:rsidRDefault="00A57711" w:rsidP="00DE2CAF">
      <w:pPr>
        <w:pStyle w:val="Titre3"/>
        <w:rPr>
          <w:rFonts w:ascii="Ubuntu" w:eastAsia="Ubuntu" w:hAnsi="Ubuntu" w:cs="Ubuntu"/>
        </w:rPr>
      </w:pPr>
      <w:bookmarkStart w:id="31" w:name="_Toc126236127"/>
      <w:r>
        <w:t>Performance</w:t>
      </w:r>
      <w:bookmarkEnd w:id="31"/>
    </w:p>
    <w:p w14:paraId="333FBDD5" w14:textId="77777777" w:rsidR="00F77573" w:rsidRDefault="00F77573">
      <w:pPr>
        <w:jc w:val="both"/>
        <w:rPr>
          <w:rFonts w:ascii="Ubuntu" w:eastAsia="Ubuntu" w:hAnsi="Ubuntu" w:cs="Ubuntu"/>
        </w:rPr>
      </w:pPr>
    </w:p>
    <w:p w14:paraId="2F626740" w14:textId="5638739F" w:rsidR="00F77573" w:rsidRDefault="00A57711">
      <w:pPr>
        <w:ind w:firstLine="720"/>
        <w:jc w:val="both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L’application doit </w:t>
      </w:r>
      <w:r w:rsidR="00673564">
        <w:rPr>
          <w:rFonts w:ascii="Ubuntu" w:eastAsia="Ubuntu" w:hAnsi="Ubuntu" w:cs="Ubuntu"/>
        </w:rPr>
        <w:t>être légère</w:t>
      </w:r>
      <w:r>
        <w:rPr>
          <w:rFonts w:ascii="Ubuntu" w:eastAsia="Ubuntu" w:hAnsi="Ubuntu" w:cs="Ubuntu"/>
        </w:rPr>
        <w:t xml:space="preserve"> avec des temps de chargements rapides pendant son utilisation, tout en restant ergonomique, simple et intuitif pour une prise en main facile par les utilisateurs. </w:t>
      </w:r>
    </w:p>
    <w:sectPr w:rsidR="00F77573" w:rsidSect="00107A01">
      <w:footerReference w:type="default" r:id="rId11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018C" w14:textId="77777777" w:rsidR="00F15423" w:rsidRDefault="00F15423">
      <w:pPr>
        <w:spacing w:after="0" w:line="240" w:lineRule="auto"/>
      </w:pPr>
      <w:r>
        <w:separator/>
      </w:r>
    </w:p>
  </w:endnote>
  <w:endnote w:type="continuationSeparator" w:id="0">
    <w:p w14:paraId="57902E56" w14:textId="77777777" w:rsidR="00F15423" w:rsidRDefault="00F1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0DA8" w14:textId="089D15D8" w:rsidR="00673564" w:rsidRDefault="00673564" w:rsidP="00A57711">
    <w:pPr>
      <w:pStyle w:val="Pieddepage"/>
      <w:tabs>
        <w:tab w:val="clear" w:pos="9072"/>
        <w:tab w:val="left" w:pos="0"/>
        <w:tab w:val="right" w:pos="9029"/>
      </w:tabs>
    </w:pPr>
    <w:r>
      <w:t>AFPA Dunkerque</w:t>
    </w:r>
    <w:r>
      <w:tab/>
    </w:r>
    <w:r>
      <w:tab/>
      <w:t xml:space="preserve"> Page </w:t>
    </w:r>
    <w:sdt>
      <w:sdtPr>
        <w:id w:val="-72737074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141E1" w:rsidRPr="003141E1">
          <w:rPr>
            <w:noProof/>
            <w:lang w:val="fr-FR"/>
          </w:rPr>
          <w:t>8</w:t>
        </w:r>
        <w:r>
          <w:fldChar w:fldCharType="end"/>
        </w:r>
      </w:sdtContent>
    </w:sdt>
  </w:p>
  <w:p w14:paraId="6C1ACB55" w14:textId="77777777" w:rsidR="00673564" w:rsidRDefault="00673564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05329" w14:textId="77777777" w:rsidR="00F15423" w:rsidRDefault="00F15423">
      <w:pPr>
        <w:spacing w:after="0" w:line="240" w:lineRule="auto"/>
      </w:pPr>
      <w:r>
        <w:separator/>
      </w:r>
    </w:p>
  </w:footnote>
  <w:footnote w:type="continuationSeparator" w:id="0">
    <w:p w14:paraId="1131B9E5" w14:textId="77777777" w:rsidR="00F15423" w:rsidRDefault="00F1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1A3"/>
    <w:multiLevelType w:val="multilevel"/>
    <w:tmpl w:val="60367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455899"/>
    <w:multiLevelType w:val="hybridMultilevel"/>
    <w:tmpl w:val="439C0B4A"/>
    <w:lvl w:ilvl="0" w:tplc="F946BF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4624"/>
    <w:multiLevelType w:val="hybridMultilevel"/>
    <w:tmpl w:val="7E260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6052"/>
    <w:multiLevelType w:val="multilevel"/>
    <w:tmpl w:val="E3AAAC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25C3A46"/>
    <w:multiLevelType w:val="hybridMultilevel"/>
    <w:tmpl w:val="16B6C1C0"/>
    <w:lvl w:ilvl="0" w:tplc="B0CE6D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F01E7"/>
    <w:multiLevelType w:val="multilevel"/>
    <w:tmpl w:val="FE9086D4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51E10D5"/>
    <w:multiLevelType w:val="multilevel"/>
    <w:tmpl w:val="D0E8D1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C4D92"/>
    <w:multiLevelType w:val="multilevel"/>
    <w:tmpl w:val="79BA6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B26AA5"/>
    <w:multiLevelType w:val="hybridMultilevel"/>
    <w:tmpl w:val="D74AE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15AEE"/>
    <w:multiLevelType w:val="multilevel"/>
    <w:tmpl w:val="538ED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BB7747"/>
    <w:multiLevelType w:val="hybridMultilevel"/>
    <w:tmpl w:val="AB8C85F2"/>
    <w:lvl w:ilvl="0" w:tplc="213674B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94376"/>
    <w:multiLevelType w:val="multilevel"/>
    <w:tmpl w:val="AC689D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E230746"/>
    <w:multiLevelType w:val="hybridMultilevel"/>
    <w:tmpl w:val="510EF5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7803"/>
    <w:multiLevelType w:val="multilevel"/>
    <w:tmpl w:val="9B50CB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F8A2956"/>
    <w:multiLevelType w:val="hybridMultilevel"/>
    <w:tmpl w:val="F7E0FB9E"/>
    <w:lvl w:ilvl="0" w:tplc="FF0C3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1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73"/>
    <w:rsid w:val="00003454"/>
    <w:rsid w:val="0000401D"/>
    <w:rsid w:val="00017EB1"/>
    <w:rsid w:val="00021FBB"/>
    <w:rsid w:val="00022B49"/>
    <w:rsid w:val="00025862"/>
    <w:rsid w:val="00033DB3"/>
    <w:rsid w:val="000A64B3"/>
    <w:rsid w:val="000B589C"/>
    <w:rsid w:val="000C75C8"/>
    <w:rsid w:val="000D4F2C"/>
    <w:rsid w:val="000E0111"/>
    <w:rsid w:val="0010284E"/>
    <w:rsid w:val="00105DDE"/>
    <w:rsid w:val="00107A01"/>
    <w:rsid w:val="00125891"/>
    <w:rsid w:val="00150206"/>
    <w:rsid w:val="00157E19"/>
    <w:rsid w:val="00160E40"/>
    <w:rsid w:val="001750A5"/>
    <w:rsid w:val="00192202"/>
    <w:rsid w:val="00194746"/>
    <w:rsid w:val="001960BC"/>
    <w:rsid w:val="001963EE"/>
    <w:rsid w:val="001A04DC"/>
    <w:rsid w:val="001A47EF"/>
    <w:rsid w:val="001C20DE"/>
    <w:rsid w:val="001D0E30"/>
    <w:rsid w:val="001E39D9"/>
    <w:rsid w:val="001E6F69"/>
    <w:rsid w:val="001F573F"/>
    <w:rsid w:val="00200094"/>
    <w:rsid w:val="00216CC1"/>
    <w:rsid w:val="0024035A"/>
    <w:rsid w:val="00241D99"/>
    <w:rsid w:val="00241F6C"/>
    <w:rsid w:val="00251A49"/>
    <w:rsid w:val="00266CD6"/>
    <w:rsid w:val="00274111"/>
    <w:rsid w:val="002B645C"/>
    <w:rsid w:val="002B6913"/>
    <w:rsid w:val="00300E49"/>
    <w:rsid w:val="003041B3"/>
    <w:rsid w:val="003138FE"/>
    <w:rsid w:val="003141E1"/>
    <w:rsid w:val="00350178"/>
    <w:rsid w:val="00350B35"/>
    <w:rsid w:val="00354414"/>
    <w:rsid w:val="00360664"/>
    <w:rsid w:val="00365196"/>
    <w:rsid w:val="0038243E"/>
    <w:rsid w:val="00390A4F"/>
    <w:rsid w:val="003C4FAA"/>
    <w:rsid w:val="003E1C16"/>
    <w:rsid w:val="00405646"/>
    <w:rsid w:val="0041101A"/>
    <w:rsid w:val="00411CE4"/>
    <w:rsid w:val="00442BB1"/>
    <w:rsid w:val="004459B8"/>
    <w:rsid w:val="004464EF"/>
    <w:rsid w:val="0048164D"/>
    <w:rsid w:val="004843F6"/>
    <w:rsid w:val="00494E9A"/>
    <w:rsid w:val="004A4F07"/>
    <w:rsid w:val="004D79F9"/>
    <w:rsid w:val="004F44E6"/>
    <w:rsid w:val="004F47D2"/>
    <w:rsid w:val="00536A7E"/>
    <w:rsid w:val="005639DF"/>
    <w:rsid w:val="005867E1"/>
    <w:rsid w:val="00591A0E"/>
    <w:rsid w:val="005959BA"/>
    <w:rsid w:val="005B1162"/>
    <w:rsid w:val="005B3B36"/>
    <w:rsid w:val="0061269D"/>
    <w:rsid w:val="00667595"/>
    <w:rsid w:val="00673564"/>
    <w:rsid w:val="006956F2"/>
    <w:rsid w:val="006A4FDB"/>
    <w:rsid w:val="006A7D28"/>
    <w:rsid w:val="006C7301"/>
    <w:rsid w:val="006D3FF4"/>
    <w:rsid w:val="006E7396"/>
    <w:rsid w:val="00700D85"/>
    <w:rsid w:val="007259B0"/>
    <w:rsid w:val="007315BC"/>
    <w:rsid w:val="00732B9C"/>
    <w:rsid w:val="00793D65"/>
    <w:rsid w:val="007B15BB"/>
    <w:rsid w:val="007B6772"/>
    <w:rsid w:val="007C26CB"/>
    <w:rsid w:val="007E3801"/>
    <w:rsid w:val="007F0C23"/>
    <w:rsid w:val="0081355B"/>
    <w:rsid w:val="008144D5"/>
    <w:rsid w:val="0081490E"/>
    <w:rsid w:val="0081691D"/>
    <w:rsid w:val="00834C38"/>
    <w:rsid w:val="00850F28"/>
    <w:rsid w:val="008615BD"/>
    <w:rsid w:val="008615D6"/>
    <w:rsid w:val="008757B6"/>
    <w:rsid w:val="00893C6C"/>
    <w:rsid w:val="008E0BFD"/>
    <w:rsid w:val="00901821"/>
    <w:rsid w:val="00902F5E"/>
    <w:rsid w:val="00902FF3"/>
    <w:rsid w:val="00923557"/>
    <w:rsid w:val="0094547C"/>
    <w:rsid w:val="0099548E"/>
    <w:rsid w:val="009B5DC1"/>
    <w:rsid w:val="009D0192"/>
    <w:rsid w:val="009E6933"/>
    <w:rsid w:val="00A2597B"/>
    <w:rsid w:val="00A5621B"/>
    <w:rsid w:val="00A57711"/>
    <w:rsid w:val="00A66E8F"/>
    <w:rsid w:val="00A97A72"/>
    <w:rsid w:val="00AC13B1"/>
    <w:rsid w:val="00AD605A"/>
    <w:rsid w:val="00AD764B"/>
    <w:rsid w:val="00B00026"/>
    <w:rsid w:val="00B11EDD"/>
    <w:rsid w:val="00B176F6"/>
    <w:rsid w:val="00B33C08"/>
    <w:rsid w:val="00B44F18"/>
    <w:rsid w:val="00B46CDA"/>
    <w:rsid w:val="00B65CFE"/>
    <w:rsid w:val="00B87CAF"/>
    <w:rsid w:val="00B904D2"/>
    <w:rsid w:val="00B96241"/>
    <w:rsid w:val="00BC4E29"/>
    <w:rsid w:val="00BE67EC"/>
    <w:rsid w:val="00BE7539"/>
    <w:rsid w:val="00C22E84"/>
    <w:rsid w:val="00C35324"/>
    <w:rsid w:val="00C56258"/>
    <w:rsid w:val="00C62142"/>
    <w:rsid w:val="00C675FC"/>
    <w:rsid w:val="00CF5A08"/>
    <w:rsid w:val="00D07DA3"/>
    <w:rsid w:val="00D21FBD"/>
    <w:rsid w:val="00D26142"/>
    <w:rsid w:val="00D30461"/>
    <w:rsid w:val="00D4084A"/>
    <w:rsid w:val="00D54A1D"/>
    <w:rsid w:val="00D562F5"/>
    <w:rsid w:val="00D574C7"/>
    <w:rsid w:val="00D575B8"/>
    <w:rsid w:val="00D607CD"/>
    <w:rsid w:val="00D83BF9"/>
    <w:rsid w:val="00DA511E"/>
    <w:rsid w:val="00DA5D00"/>
    <w:rsid w:val="00DB449C"/>
    <w:rsid w:val="00DC5A9D"/>
    <w:rsid w:val="00DD5F42"/>
    <w:rsid w:val="00DE2CAF"/>
    <w:rsid w:val="00DE6244"/>
    <w:rsid w:val="00DF3BAB"/>
    <w:rsid w:val="00DF55E6"/>
    <w:rsid w:val="00E33465"/>
    <w:rsid w:val="00E614F4"/>
    <w:rsid w:val="00E64FE4"/>
    <w:rsid w:val="00E7753D"/>
    <w:rsid w:val="00E85878"/>
    <w:rsid w:val="00ED2677"/>
    <w:rsid w:val="00ED2F3A"/>
    <w:rsid w:val="00EF4947"/>
    <w:rsid w:val="00F03107"/>
    <w:rsid w:val="00F03945"/>
    <w:rsid w:val="00F05714"/>
    <w:rsid w:val="00F118FB"/>
    <w:rsid w:val="00F15423"/>
    <w:rsid w:val="00F16447"/>
    <w:rsid w:val="00F45F13"/>
    <w:rsid w:val="00F51590"/>
    <w:rsid w:val="00F53FF3"/>
    <w:rsid w:val="00F77573"/>
    <w:rsid w:val="00F82ADF"/>
    <w:rsid w:val="00F84220"/>
    <w:rsid w:val="00FD350C"/>
    <w:rsid w:val="00F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D426"/>
  <w15:docId w15:val="{431F2A61-ECE1-4451-8516-D07B00C8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D2"/>
  </w:style>
  <w:style w:type="paragraph" w:styleId="Titre1">
    <w:name w:val="heading 1"/>
    <w:basedOn w:val="Normal"/>
    <w:next w:val="Normal"/>
    <w:link w:val="Titre1Car"/>
    <w:uiPriority w:val="9"/>
    <w:qFormat/>
    <w:rsid w:val="00901821"/>
    <w:pPr>
      <w:keepNext/>
      <w:keepLines/>
      <w:pageBreakBefore/>
      <w:numPr>
        <w:numId w:val="15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1821"/>
    <w:pPr>
      <w:keepNext/>
      <w:keepLines/>
      <w:numPr>
        <w:ilvl w:val="1"/>
        <w:numId w:val="15"/>
      </w:numPr>
      <w:tabs>
        <w:tab w:val="left" w:pos="851"/>
      </w:tabs>
      <w:spacing w:before="40" w:after="0" w:line="240" w:lineRule="auto"/>
      <w:ind w:left="1427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1821"/>
    <w:pPr>
      <w:keepNext/>
      <w:keepLines/>
      <w:numPr>
        <w:ilvl w:val="2"/>
        <w:numId w:val="15"/>
      </w:numPr>
      <w:spacing w:before="40" w:after="0" w:line="240" w:lineRule="auto"/>
      <w:ind w:left="216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1821"/>
    <w:pPr>
      <w:keepNext/>
      <w:keepLines/>
      <w:numPr>
        <w:ilvl w:val="3"/>
        <w:numId w:val="15"/>
      </w:numPr>
      <w:spacing w:before="40" w:after="0"/>
      <w:ind w:left="2304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01821"/>
    <w:pPr>
      <w:keepNext/>
      <w:keepLines/>
      <w:numPr>
        <w:ilvl w:val="4"/>
        <w:numId w:val="15"/>
      </w:numPr>
      <w:spacing w:before="40" w:after="0"/>
      <w:ind w:left="2448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F47D2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47D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47D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47D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4F47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47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re7Car">
    <w:name w:val="Titre 7 Car"/>
    <w:basedOn w:val="Policepardfaut"/>
    <w:link w:val="Titre7"/>
    <w:uiPriority w:val="9"/>
    <w:semiHidden/>
    <w:rsid w:val="004F47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customStyle="1" w:styleId="Style1">
    <w:name w:val="Style1"/>
    <w:basedOn w:val="Normal"/>
    <w:link w:val="Style1Car"/>
    <w:rsid w:val="004F47D2"/>
    <w:rPr>
      <w:rFonts w:ascii="Ubuntu" w:eastAsia="Ubuntu" w:hAnsi="Ubuntu" w:cs="Ubuntu"/>
      <w:b/>
      <w:color w:val="073763"/>
      <w:sz w:val="28"/>
      <w:szCs w:val="28"/>
      <w:u w:val="single"/>
    </w:rPr>
  </w:style>
  <w:style w:type="paragraph" w:customStyle="1" w:styleId="Style2">
    <w:name w:val="Style2"/>
    <w:basedOn w:val="Normal"/>
    <w:link w:val="Style2Car"/>
    <w:rsid w:val="004F47D2"/>
    <w:pPr>
      <w:ind w:firstLine="720"/>
      <w:jc w:val="both"/>
    </w:pPr>
    <w:rPr>
      <w:rFonts w:ascii="Ubuntu" w:eastAsia="Ubuntu" w:hAnsi="Ubuntu" w:cs="Ubuntu"/>
      <w:color w:val="0B5394"/>
      <w:sz w:val="26"/>
      <w:szCs w:val="26"/>
      <w:u w:val="single"/>
    </w:rPr>
  </w:style>
  <w:style w:type="character" w:customStyle="1" w:styleId="Style1Car">
    <w:name w:val="Style1 Car"/>
    <w:basedOn w:val="Policepardfaut"/>
    <w:link w:val="Style1"/>
    <w:rsid w:val="004F47D2"/>
    <w:rPr>
      <w:rFonts w:ascii="Ubuntu" w:eastAsia="Ubuntu" w:hAnsi="Ubuntu" w:cs="Ubuntu"/>
      <w:b/>
      <w:color w:val="073763"/>
      <w:sz w:val="28"/>
      <w:szCs w:val="28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01821"/>
    <w:rPr>
      <w:rFonts w:asciiTheme="majorHAnsi" w:eastAsiaTheme="majorEastAsia" w:hAnsiTheme="majorHAnsi" w:cstheme="majorBidi"/>
      <w:caps/>
      <w:color w:val="244061" w:themeColor="accent1" w:themeShade="80"/>
      <w:sz w:val="36"/>
      <w:szCs w:val="36"/>
    </w:rPr>
  </w:style>
  <w:style w:type="character" w:customStyle="1" w:styleId="Style2Car">
    <w:name w:val="Style2 Car"/>
    <w:basedOn w:val="Policepardfaut"/>
    <w:link w:val="Style2"/>
    <w:rsid w:val="004F47D2"/>
    <w:rPr>
      <w:rFonts w:ascii="Ubuntu" w:eastAsia="Ubuntu" w:hAnsi="Ubuntu" w:cs="Ubuntu"/>
      <w:color w:val="0B5394"/>
      <w:sz w:val="26"/>
      <w:szCs w:val="2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9018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0182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4F47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F47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F47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F47D2"/>
    <w:pPr>
      <w:spacing w:line="240" w:lineRule="auto"/>
    </w:pPr>
    <w:rPr>
      <w:b/>
      <w:bCs/>
      <w:smallCaps/>
      <w:color w:val="1F497D" w:themeColor="text2"/>
    </w:rPr>
  </w:style>
  <w:style w:type="character" w:customStyle="1" w:styleId="TitreCar">
    <w:name w:val="Titre Car"/>
    <w:basedOn w:val="Policepardfaut"/>
    <w:link w:val="Titre"/>
    <w:uiPriority w:val="10"/>
    <w:rsid w:val="004F47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4F47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F47D2"/>
    <w:rPr>
      <w:b/>
      <w:bCs/>
    </w:rPr>
  </w:style>
  <w:style w:type="character" w:styleId="Accentuation">
    <w:name w:val="Emphasis"/>
    <w:basedOn w:val="Policepardfaut"/>
    <w:uiPriority w:val="20"/>
    <w:qFormat/>
    <w:rsid w:val="004F47D2"/>
    <w:rPr>
      <w:i/>
      <w:iCs/>
    </w:rPr>
  </w:style>
  <w:style w:type="paragraph" w:styleId="Sansinterligne">
    <w:name w:val="No Spacing"/>
    <w:link w:val="SansinterligneCar"/>
    <w:uiPriority w:val="1"/>
    <w:qFormat/>
    <w:rsid w:val="004F47D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F47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F47D2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47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47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F47D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F47D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F47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F47D2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4F47D2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F47D2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E2C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E2C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E2C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E2CA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2CAF"/>
  </w:style>
  <w:style w:type="paragraph" w:styleId="Pieddepage">
    <w:name w:val="footer"/>
    <w:basedOn w:val="Normal"/>
    <w:link w:val="PieddepageCar"/>
    <w:uiPriority w:val="99"/>
    <w:unhideWhenUsed/>
    <w:rsid w:val="00D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2CAF"/>
  </w:style>
  <w:style w:type="character" w:customStyle="1" w:styleId="SansinterligneCar">
    <w:name w:val="Sans interligne Car"/>
    <w:basedOn w:val="Policepardfaut"/>
    <w:link w:val="Sansinterligne"/>
    <w:uiPriority w:val="1"/>
    <w:rsid w:val="00107A01"/>
  </w:style>
  <w:style w:type="paragraph" w:styleId="Paragraphedeliste">
    <w:name w:val="List Paragraph"/>
    <w:basedOn w:val="Normal"/>
    <w:uiPriority w:val="34"/>
    <w:qFormat/>
    <w:rsid w:val="001750A5"/>
    <w:pPr>
      <w:ind w:left="720"/>
      <w:contextualSpacing/>
    </w:pPr>
    <w:rPr>
      <w:rFonts w:eastAsiaTheme="minorHAnsi"/>
      <w:lang w:val="fr-FR" w:eastAsia="en-US"/>
    </w:rPr>
  </w:style>
  <w:style w:type="paragraph" w:styleId="Rvision">
    <w:name w:val="Revision"/>
    <w:hidden/>
    <w:uiPriority w:val="99"/>
    <w:semiHidden/>
    <w:rsid w:val="00E85878"/>
    <w:pPr>
      <w:spacing w:after="0" w:line="240" w:lineRule="auto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E858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3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3FF4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E775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753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753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75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753D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E33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E334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703679FA974BCFBFB57094A5622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BC6674-8A7B-459C-92DB-D7B3FABA4E8E}"/>
      </w:docPartPr>
      <w:docPartBody>
        <w:p w:rsidR="004E7912" w:rsidRDefault="000F298F" w:rsidP="000F298F">
          <w:pPr>
            <w:pStyle w:val="BC703679FA974BCFBFB57094A56229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8F7F25001073418B9C0BAC0BF1C44A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3AB60F-311F-42DF-A461-272E7F212108}"/>
      </w:docPartPr>
      <w:docPartBody>
        <w:p w:rsidR="004E7912" w:rsidRDefault="000F298F" w:rsidP="000F298F">
          <w:pPr>
            <w:pStyle w:val="8F7F25001073418B9C0BAC0BF1C44AB2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8F"/>
    <w:rsid w:val="000F298F"/>
    <w:rsid w:val="004E7912"/>
    <w:rsid w:val="00607385"/>
    <w:rsid w:val="00C0708E"/>
    <w:rsid w:val="00C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C703679FA974BCFBFB57094A56229B7">
    <w:name w:val="BC703679FA974BCFBFB57094A56229B7"/>
    <w:rsid w:val="000F298F"/>
  </w:style>
  <w:style w:type="paragraph" w:customStyle="1" w:styleId="8F7F25001073418B9C0BAC0BF1C44AB2">
    <w:name w:val="8F7F25001073418B9C0BAC0BF1C44AB2"/>
    <w:rsid w:val="000F2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2023-02-01T00:00:00</PublishDate>
  <Abstract/>
  <CompanyAddress>Stagiaires CDA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3B0989-410F-4409-93FC-94B07910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</Pages>
  <Words>2536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GTA</vt:lpstr>
    </vt:vector>
  </TitlesOfParts>
  <Company>AFPA</Company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GTA</dc:title>
  <dc:subject>Cahier des charges</dc:subject>
  <dc:creator>CDA 2023</dc:creator>
  <cp:lastModifiedBy>Poix Martine</cp:lastModifiedBy>
  <cp:revision>120</cp:revision>
  <dcterms:created xsi:type="dcterms:W3CDTF">2023-02-01T15:09:00Z</dcterms:created>
  <dcterms:modified xsi:type="dcterms:W3CDTF">2023-02-04T11:47:00Z</dcterms:modified>
</cp:coreProperties>
</file>